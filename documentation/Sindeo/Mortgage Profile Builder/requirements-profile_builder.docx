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E93" w:rsidRDefault="00844E19">
      <w:r>
        <w:t>Mortgage Profile Builder Results</w:t>
      </w:r>
      <w:r w:rsidR="00BF4FBA">
        <w:t xml:space="preserve"> Requirements </w:t>
      </w:r>
    </w:p>
    <w:p w:rsidR="00603BA2" w:rsidRDefault="00404E37">
      <w:r>
        <w:t xml:space="preserve">See mock-up on slide </w:t>
      </w:r>
      <w:r w:rsidR="006108F1">
        <w:t>0 of the PPT ‘Platform Mock Ups’</w:t>
      </w:r>
    </w:p>
    <w:p w:rsidR="00844E19" w:rsidRDefault="00844E19">
      <w:r>
        <w:t>The input process for the Mortgage profile builder is discussed in Wireframe Feedback document.  This document pert</w:t>
      </w:r>
      <w:r w:rsidR="00BF4FBA">
        <w:t xml:space="preserve">ains to the output/results page, which is an interactive and dynamic tool incorporating the functionality of </w:t>
      </w:r>
      <w:proofErr w:type="spellStart"/>
      <w:r w:rsidR="00BF4FBA">
        <w:t>LoanSifter</w:t>
      </w:r>
      <w:proofErr w:type="spellEnd"/>
      <w:r w:rsidR="00BF4FBA">
        <w:t xml:space="preserve">.  </w:t>
      </w:r>
    </w:p>
    <w:p w:rsidR="00844E19" w:rsidRDefault="00BF4FBA" w:rsidP="00844E19">
      <w:pPr>
        <w:pStyle w:val="ListParagraph"/>
        <w:numPr>
          <w:ilvl w:val="0"/>
          <w:numId w:val="1"/>
        </w:numPr>
      </w:pPr>
      <w:r>
        <w:t>As the user answers questions in the Mortgage Profile Building, the borrower profile</w:t>
      </w:r>
      <w:r w:rsidR="00844E19">
        <w:t xml:space="preserve"> </w:t>
      </w:r>
      <w:r w:rsidR="00283447">
        <w:t xml:space="preserve">(answers to questions) </w:t>
      </w:r>
      <w:r w:rsidR="00844E19">
        <w:t>is created and displayed on the page</w:t>
      </w:r>
      <w:r w:rsidR="00283447">
        <w:t xml:space="preserve"> on the far right</w:t>
      </w:r>
    </w:p>
    <w:p w:rsidR="00701D7E" w:rsidRDefault="00283447" w:rsidP="00BF4FBA">
      <w:pPr>
        <w:pStyle w:val="ListParagraph"/>
        <w:numPr>
          <w:ilvl w:val="1"/>
          <w:numId w:val="6"/>
        </w:numPr>
      </w:pPr>
      <w:r>
        <w:t>An a</w:t>
      </w:r>
      <w:r w:rsidR="00701D7E">
        <w:t xml:space="preserve">dditional, calculated metric will be Loan-to-Value with bar showing percentage as pictured in ppt.  Percentage is calculated as follows: </w:t>
      </w:r>
    </w:p>
    <w:p w:rsidR="00701D7E" w:rsidRDefault="00701D7E" w:rsidP="00701D7E">
      <w:pPr>
        <w:ind w:firstLine="360"/>
      </w:pPr>
      <w:r>
        <w:t xml:space="preserve">LTV </w:t>
      </w:r>
      <w:proofErr w:type="gramStart"/>
      <w:r>
        <w:t>=(</w:t>
      </w:r>
      <w:proofErr w:type="gramEnd"/>
      <w:r>
        <w:t xml:space="preserve"> Loan Amount = Answer to Q4 – Answer to Q5)/ Property Value = Answer to Q4</w:t>
      </w:r>
    </w:p>
    <w:p w:rsidR="00A70DF9" w:rsidRDefault="00A70DF9" w:rsidP="00A70DF9">
      <w:pPr>
        <w:pStyle w:val="ListParagraph"/>
        <w:numPr>
          <w:ilvl w:val="0"/>
          <w:numId w:val="1"/>
        </w:numPr>
      </w:pPr>
      <w:r>
        <w:t>‘Change answers’ button at bottom of Profile Section will allow user to change any of the answers to the input questions (our 6 MPB questions will appear on one screen with ‘update results’ button, similar to this (</w:t>
      </w:r>
      <w:r w:rsidRPr="00A70DF9">
        <w:t>https://www.quickenloans.com/my-mortgage/calculator#!/purchase/results</w:t>
      </w:r>
      <w:r>
        <w:t>):</w:t>
      </w:r>
    </w:p>
    <w:p w:rsidR="00A70DF9" w:rsidRDefault="00A70DF9" w:rsidP="00A70DF9">
      <w:r>
        <w:rPr>
          <w:noProof/>
        </w:rPr>
        <w:drawing>
          <wp:inline distT="0" distB="0" distL="0" distR="0">
            <wp:extent cx="5932805" cy="1903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E19" w:rsidRDefault="00283447" w:rsidP="00701D7E">
      <w:pPr>
        <w:pStyle w:val="ListParagraph"/>
        <w:numPr>
          <w:ilvl w:val="0"/>
          <w:numId w:val="1"/>
        </w:numPr>
      </w:pPr>
      <w:r>
        <w:t xml:space="preserve">The results section of the page </w:t>
      </w:r>
      <w:r w:rsidR="00844E19">
        <w:t>will have a snapshot of the profile as well as the</w:t>
      </w:r>
      <w:r w:rsidR="001676E2">
        <w:t xml:space="preserve"> </w:t>
      </w:r>
      <w:proofErr w:type="spellStart"/>
      <w:r w:rsidR="001676E2">
        <w:t>loansifter</w:t>
      </w:r>
      <w:proofErr w:type="spellEnd"/>
      <w:r w:rsidR="00844E19">
        <w:t xml:space="preserve"> results</w:t>
      </w:r>
    </w:p>
    <w:p w:rsidR="00C75627" w:rsidRDefault="00C75627" w:rsidP="00193F53">
      <w:pPr>
        <w:pStyle w:val="ListParagraph"/>
        <w:numPr>
          <w:ilvl w:val="1"/>
          <w:numId w:val="7"/>
        </w:numPr>
        <w:pPrChange w:id="0" w:author="Betsy Chapman" w:date="2013-11-25T20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r>
        <w:t>Number of potential lenders</w:t>
      </w:r>
    </w:p>
    <w:p w:rsidR="00C75627" w:rsidRDefault="00C75627" w:rsidP="00193F53">
      <w:pPr>
        <w:pStyle w:val="ListParagraph"/>
        <w:numPr>
          <w:ilvl w:val="1"/>
          <w:numId w:val="7"/>
        </w:numPr>
        <w:pPrChange w:id="1" w:author="Betsy Chapman" w:date="2013-11-25T20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r>
        <w:t>Expected rates and payments</w:t>
      </w:r>
    </w:p>
    <w:p w:rsidR="00C75627" w:rsidRDefault="00C75627" w:rsidP="00193F53">
      <w:pPr>
        <w:pStyle w:val="ListParagraph"/>
        <w:numPr>
          <w:ilvl w:val="1"/>
          <w:numId w:val="7"/>
        </w:numPr>
        <w:pPrChange w:id="2" w:author="Betsy Chapman" w:date="2013-11-25T20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r>
        <w:t>Instructions on how to move forward</w:t>
      </w:r>
    </w:p>
    <w:p w:rsidR="00844E19" w:rsidRDefault="00C75627" w:rsidP="00844E19">
      <w:pPr>
        <w:pStyle w:val="ListParagraph"/>
        <w:numPr>
          <w:ilvl w:val="0"/>
          <w:numId w:val="1"/>
        </w:numPr>
      </w:pPr>
      <w:r>
        <w:t>In order to obtain the results</w:t>
      </w:r>
      <w:r w:rsidR="0044438C">
        <w:t xml:space="preserve"> (</w:t>
      </w:r>
      <w:r>
        <w:t>1, and 2 above</w:t>
      </w:r>
      <w:r w:rsidR="0044438C">
        <w:t>)</w:t>
      </w:r>
      <w:r>
        <w:t xml:space="preserve">, </w:t>
      </w:r>
      <w:r w:rsidR="00844E19">
        <w:t>Information</w:t>
      </w:r>
      <w:r>
        <w:t xml:space="preserve"> needs to be input into </w:t>
      </w:r>
      <w:proofErr w:type="spellStart"/>
      <w:r>
        <w:t>LoanSifter</w:t>
      </w:r>
      <w:proofErr w:type="spellEnd"/>
      <w:r>
        <w:t xml:space="preserve"> </w:t>
      </w:r>
      <w:r w:rsidR="0044438C">
        <w:t xml:space="preserve">(see </w:t>
      </w:r>
      <w:proofErr w:type="spellStart"/>
      <w:r w:rsidR="0044438C">
        <w:t>screenshow</w:t>
      </w:r>
      <w:proofErr w:type="spellEnd"/>
      <w:r w:rsidR="0044438C">
        <w:t xml:space="preserve"> below) </w:t>
      </w:r>
      <w:r>
        <w:t>including</w:t>
      </w:r>
    </w:p>
    <w:p w:rsidR="00844E19" w:rsidRDefault="00844E19" w:rsidP="00C75627">
      <w:pPr>
        <w:pStyle w:val="ListParagraph"/>
        <w:numPr>
          <w:ilvl w:val="1"/>
          <w:numId w:val="6"/>
        </w:numPr>
      </w:pPr>
      <w:r>
        <w:t>Price = 101.75</w:t>
      </w:r>
      <w:r w:rsidR="00C75627">
        <w:t xml:space="preserve"> (keep constant)</w:t>
      </w:r>
    </w:p>
    <w:p w:rsidR="00C75627" w:rsidRDefault="00C75627" w:rsidP="00C75627">
      <w:pPr>
        <w:pStyle w:val="ListParagraph"/>
        <w:numPr>
          <w:ilvl w:val="1"/>
          <w:numId w:val="6"/>
        </w:numPr>
      </w:pPr>
      <w:r>
        <w:t>For Home purchase:</w:t>
      </w:r>
    </w:p>
    <w:p w:rsidR="001942C1" w:rsidRDefault="001942C1" w:rsidP="00C75627">
      <w:pPr>
        <w:pStyle w:val="ListParagraph"/>
        <w:numPr>
          <w:ilvl w:val="2"/>
          <w:numId w:val="6"/>
        </w:numPr>
      </w:pPr>
      <w:r>
        <w:t>Property Value</w:t>
      </w:r>
      <w:r w:rsidR="005C3D4C">
        <w:t xml:space="preserve"> = Answer to Q4</w:t>
      </w:r>
    </w:p>
    <w:p w:rsidR="00CB54CC" w:rsidRDefault="005C3D4C" w:rsidP="00C75627">
      <w:pPr>
        <w:pStyle w:val="ListParagraph"/>
        <w:numPr>
          <w:ilvl w:val="2"/>
          <w:numId w:val="6"/>
        </w:numPr>
      </w:pPr>
      <w:r>
        <w:t>Loan Amount = Answer to Q4 – Answer to Q5</w:t>
      </w:r>
    </w:p>
    <w:p w:rsidR="005C3D4C" w:rsidRDefault="005C3D4C" w:rsidP="00C75627">
      <w:pPr>
        <w:pStyle w:val="ListParagraph"/>
        <w:numPr>
          <w:ilvl w:val="2"/>
          <w:numId w:val="6"/>
        </w:numPr>
      </w:pPr>
      <w:r>
        <w:t>Zip Code = Answer to Q3</w:t>
      </w:r>
    </w:p>
    <w:p w:rsidR="005C3D4C" w:rsidRDefault="005C3D4C" w:rsidP="00C75627">
      <w:pPr>
        <w:pStyle w:val="ListParagraph"/>
        <w:numPr>
          <w:ilvl w:val="2"/>
          <w:numId w:val="6"/>
        </w:numPr>
        <w:rPr>
          <w:ins w:id="3" w:author="Betsy Chapman" w:date="2013-11-25T16:33:00Z"/>
        </w:rPr>
      </w:pPr>
      <w:r>
        <w:t>FICO = Answer to Q6 (take low end of range)</w:t>
      </w:r>
    </w:p>
    <w:tbl>
      <w:tblPr>
        <w:tblW w:w="5215" w:type="dxa"/>
        <w:tblInd w:w="93" w:type="dxa"/>
        <w:tblLook w:val="04A0" w:firstRow="1" w:lastRow="0" w:firstColumn="1" w:lastColumn="0" w:noHBand="0" w:noVBand="1"/>
      </w:tblPr>
      <w:tblGrid>
        <w:gridCol w:w="3040"/>
        <w:gridCol w:w="2175"/>
      </w:tblGrid>
      <w:tr w:rsidR="002A475E" w:rsidRPr="002A475E" w:rsidTr="002A475E">
        <w:trPr>
          <w:trHeight w:val="300"/>
          <w:ins w:id="4" w:author="Betsy Chapman" w:date="2013-11-25T16:44:00Z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5" w:author="Betsy Chapman" w:date="2013-11-25T16:44:00Z"/>
                <w:rFonts w:ascii="Calibri" w:eastAsia="Times New Roman" w:hAnsi="Calibri" w:cs="Times New Roman"/>
                <w:color w:val="000000"/>
              </w:rPr>
            </w:pPr>
            <w:ins w:id="6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lastRenderedPageBreak/>
                <w:t>Lock Days</w:t>
              </w:r>
            </w:ins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7" w:author="Betsy Chapman" w:date="2013-11-25T16:44:00Z"/>
                <w:rFonts w:ascii="Calibri" w:eastAsia="Times New Roman" w:hAnsi="Calibri" w:cs="Times New Roman"/>
                <w:color w:val="000000"/>
              </w:rPr>
            </w:pPr>
            <w:ins w:id="8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t>leave blank</w:t>
              </w:r>
            </w:ins>
          </w:p>
        </w:tc>
      </w:tr>
      <w:tr w:rsidR="002A475E" w:rsidRPr="002A475E" w:rsidTr="002A475E">
        <w:trPr>
          <w:trHeight w:val="300"/>
          <w:ins w:id="9" w:author="Betsy Chapman" w:date="2013-11-25T16:44:00Z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10" w:author="Betsy Chapman" w:date="2013-11-25T16:44:00Z"/>
                <w:rFonts w:ascii="Calibri" w:eastAsia="Times New Roman" w:hAnsi="Calibri" w:cs="Times New Roman"/>
                <w:color w:val="000000"/>
              </w:rPr>
            </w:pPr>
            <w:ins w:id="11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t>Loan Amount</w:t>
              </w:r>
            </w:ins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12" w:author="Betsy Chapman" w:date="2013-11-25T16:44:00Z"/>
                <w:rFonts w:ascii="Calibri" w:eastAsia="Times New Roman" w:hAnsi="Calibri" w:cs="Times New Roman"/>
                <w:color w:val="000000"/>
              </w:rPr>
            </w:pPr>
            <w:ins w:id="13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t>fill from input</w:t>
              </w:r>
            </w:ins>
          </w:p>
        </w:tc>
      </w:tr>
      <w:tr w:rsidR="002A475E" w:rsidRPr="002A475E" w:rsidTr="002A475E">
        <w:trPr>
          <w:trHeight w:val="300"/>
          <w:ins w:id="14" w:author="Betsy Chapman" w:date="2013-11-25T16:44:00Z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15" w:author="Betsy Chapman" w:date="2013-11-25T16:44:00Z"/>
                <w:rFonts w:ascii="Calibri" w:eastAsia="Times New Roman" w:hAnsi="Calibri" w:cs="Times New Roman"/>
                <w:color w:val="000000"/>
              </w:rPr>
            </w:pPr>
            <w:ins w:id="16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t>Property Value</w:t>
              </w:r>
            </w:ins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17" w:author="Betsy Chapman" w:date="2013-11-25T16:44:00Z"/>
                <w:rFonts w:ascii="Calibri" w:eastAsia="Times New Roman" w:hAnsi="Calibri" w:cs="Times New Roman"/>
                <w:color w:val="000000"/>
              </w:rPr>
            </w:pPr>
            <w:ins w:id="18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t>fill from input</w:t>
              </w:r>
            </w:ins>
          </w:p>
        </w:tc>
      </w:tr>
      <w:tr w:rsidR="002A475E" w:rsidRPr="002A475E" w:rsidTr="002A475E">
        <w:trPr>
          <w:trHeight w:val="300"/>
          <w:ins w:id="19" w:author="Betsy Chapman" w:date="2013-11-25T16:44:00Z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20" w:author="Betsy Chapman" w:date="2013-11-25T16:44:00Z"/>
                <w:rFonts w:ascii="Calibri" w:eastAsia="Times New Roman" w:hAnsi="Calibri" w:cs="Times New Roman"/>
                <w:color w:val="000000"/>
              </w:rPr>
            </w:pPr>
            <w:ins w:id="21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t>DTI</w:t>
              </w:r>
            </w:ins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22" w:author="Betsy Chapman" w:date="2013-11-25T16:44:00Z"/>
                <w:rFonts w:ascii="Calibri" w:eastAsia="Times New Roman" w:hAnsi="Calibri" w:cs="Times New Roman"/>
                <w:color w:val="FF0000"/>
              </w:rPr>
            </w:pPr>
            <w:ins w:id="23" w:author="Betsy Chapman" w:date="2013-11-25T16:44:00Z">
              <w:r w:rsidRPr="002A475E">
                <w:rPr>
                  <w:rFonts w:ascii="Calibri" w:eastAsia="Times New Roman" w:hAnsi="Calibri" w:cs="Times New Roman"/>
                  <w:color w:val="FF0000"/>
                </w:rPr>
                <w:t>leave blank</w:t>
              </w:r>
            </w:ins>
          </w:p>
        </w:tc>
      </w:tr>
      <w:tr w:rsidR="002A475E" w:rsidRPr="002A475E" w:rsidTr="002A475E">
        <w:trPr>
          <w:trHeight w:val="300"/>
          <w:ins w:id="24" w:author="Betsy Chapman" w:date="2013-11-25T16:44:00Z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25" w:author="Betsy Chapman" w:date="2013-11-25T16:44:00Z"/>
                <w:rFonts w:ascii="Calibri" w:eastAsia="Times New Roman" w:hAnsi="Calibri" w:cs="Times New Roman"/>
                <w:color w:val="000000"/>
              </w:rPr>
            </w:pPr>
            <w:ins w:id="26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t>FICO</w:t>
              </w:r>
            </w:ins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27" w:author="Betsy Chapman" w:date="2013-11-25T16:44:00Z"/>
                <w:rFonts w:ascii="Calibri" w:eastAsia="Times New Roman" w:hAnsi="Calibri" w:cs="Times New Roman"/>
                <w:color w:val="000000"/>
              </w:rPr>
            </w:pPr>
            <w:ins w:id="28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t>fill from input</w:t>
              </w:r>
            </w:ins>
          </w:p>
        </w:tc>
      </w:tr>
      <w:tr w:rsidR="002A475E" w:rsidRPr="002A475E" w:rsidTr="002A475E">
        <w:trPr>
          <w:trHeight w:val="300"/>
          <w:ins w:id="29" w:author="Betsy Chapman" w:date="2013-11-25T16:44:00Z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30" w:author="Betsy Chapman" w:date="2013-11-25T16:44:00Z"/>
                <w:rFonts w:ascii="Calibri" w:eastAsia="Times New Roman" w:hAnsi="Calibri" w:cs="Times New Roman"/>
                <w:color w:val="000000"/>
              </w:rPr>
            </w:pPr>
            <w:ins w:id="31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t>FICO2</w:t>
              </w:r>
            </w:ins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32" w:author="Betsy Chapman" w:date="2013-11-25T16:44:00Z"/>
                <w:rFonts w:ascii="Calibri" w:eastAsia="Times New Roman" w:hAnsi="Calibri" w:cs="Times New Roman"/>
                <w:color w:val="000000"/>
              </w:rPr>
            </w:pPr>
            <w:ins w:id="33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t>leave blank</w:t>
              </w:r>
            </w:ins>
          </w:p>
        </w:tc>
      </w:tr>
      <w:tr w:rsidR="002A475E" w:rsidRPr="002A475E" w:rsidTr="002A475E">
        <w:trPr>
          <w:trHeight w:val="300"/>
          <w:ins w:id="34" w:author="Betsy Chapman" w:date="2013-11-25T16:44:00Z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35" w:author="Betsy Chapman" w:date="2013-11-25T16:44:00Z"/>
                <w:rFonts w:ascii="Calibri" w:eastAsia="Times New Roman" w:hAnsi="Calibri" w:cs="Times New Roman"/>
                <w:color w:val="000000"/>
              </w:rPr>
            </w:pPr>
            <w:ins w:id="36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t>Military</w:t>
              </w:r>
            </w:ins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37" w:author="Betsy Chapman" w:date="2013-11-25T16:44:00Z"/>
                <w:rFonts w:ascii="Calibri" w:eastAsia="Times New Roman" w:hAnsi="Calibri" w:cs="Times New Roman"/>
                <w:color w:val="FF0000"/>
              </w:rPr>
            </w:pPr>
            <w:ins w:id="38" w:author="Betsy Chapman" w:date="2013-11-25T16:44:00Z">
              <w:r w:rsidRPr="002A475E">
                <w:rPr>
                  <w:rFonts w:ascii="Calibri" w:eastAsia="Times New Roman" w:hAnsi="Calibri" w:cs="Times New Roman"/>
                  <w:color w:val="FF0000"/>
                </w:rPr>
                <w:t>False?</w:t>
              </w:r>
            </w:ins>
          </w:p>
        </w:tc>
      </w:tr>
      <w:tr w:rsidR="002A475E" w:rsidRPr="002A475E" w:rsidTr="002A475E">
        <w:trPr>
          <w:trHeight w:val="300"/>
          <w:ins w:id="39" w:author="Betsy Chapman" w:date="2013-11-25T16:44:00Z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40" w:author="Betsy Chapman" w:date="2013-11-25T16:44:00Z"/>
                <w:rFonts w:ascii="Calibri" w:eastAsia="Times New Roman" w:hAnsi="Calibri" w:cs="Times New Roman"/>
                <w:color w:val="000000"/>
              </w:rPr>
            </w:pPr>
            <w:ins w:id="41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t>Rural</w:t>
              </w:r>
            </w:ins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42" w:author="Betsy Chapman" w:date="2013-11-25T16:44:00Z"/>
                <w:rFonts w:ascii="Calibri" w:eastAsia="Times New Roman" w:hAnsi="Calibri" w:cs="Times New Roman"/>
                <w:color w:val="FF0000"/>
              </w:rPr>
            </w:pPr>
            <w:ins w:id="43" w:author="Betsy Chapman" w:date="2013-11-25T16:44:00Z">
              <w:r w:rsidRPr="002A475E">
                <w:rPr>
                  <w:rFonts w:ascii="Calibri" w:eastAsia="Times New Roman" w:hAnsi="Calibri" w:cs="Times New Roman"/>
                  <w:color w:val="FF0000"/>
                </w:rPr>
                <w:t>False?</w:t>
              </w:r>
            </w:ins>
          </w:p>
        </w:tc>
      </w:tr>
      <w:tr w:rsidR="002A475E" w:rsidRPr="002A475E" w:rsidTr="002A475E">
        <w:trPr>
          <w:trHeight w:val="300"/>
          <w:ins w:id="44" w:author="Betsy Chapman" w:date="2013-11-25T16:44:00Z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45" w:author="Betsy Chapman" w:date="2013-11-25T16:44:00Z"/>
                <w:rFonts w:ascii="Calibri" w:eastAsia="Times New Roman" w:hAnsi="Calibri" w:cs="Times New Roman"/>
                <w:color w:val="000000"/>
              </w:rPr>
            </w:pPr>
            <w:ins w:id="46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t>Prepayment Penalty</w:t>
              </w:r>
            </w:ins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47" w:author="Betsy Chapman" w:date="2013-11-25T16:44:00Z"/>
                <w:rFonts w:ascii="Calibri" w:eastAsia="Times New Roman" w:hAnsi="Calibri" w:cs="Times New Roman"/>
                <w:color w:val="000000"/>
              </w:rPr>
            </w:pPr>
            <w:ins w:id="48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t>No PPP</w:t>
              </w:r>
            </w:ins>
          </w:p>
        </w:tc>
      </w:tr>
      <w:tr w:rsidR="002A475E" w:rsidRPr="002A475E" w:rsidTr="002A475E">
        <w:trPr>
          <w:trHeight w:val="300"/>
          <w:ins w:id="49" w:author="Betsy Chapman" w:date="2013-11-25T16:44:00Z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50" w:author="Betsy Chapman" w:date="2013-11-25T16:44:00Z"/>
                <w:rFonts w:ascii="Calibri" w:eastAsia="Times New Roman" w:hAnsi="Calibri" w:cs="Times New Roman"/>
                <w:color w:val="000000"/>
              </w:rPr>
            </w:pPr>
            <w:ins w:id="51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t>Property Type</w:t>
              </w:r>
            </w:ins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52" w:author="Betsy Chapman" w:date="2013-11-25T16:44:00Z"/>
                <w:rFonts w:ascii="Calibri" w:eastAsia="Times New Roman" w:hAnsi="Calibri" w:cs="Times New Roman"/>
                <w:color w:val="000000"/>
              </w:rPr>
            </w:pPr>
            <w:ins w:id="53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t xml:space="preserve">Single Family </w:t>
              </w:r>
              <w:proofErr w:type="spellStart"/>
              <w:r w:rsidRPr="002A475E">
                <w:rPr>
                  <w:rFonts w:ascii="Calibri" w:eastAsia="Times New Roman" w:hAnsi="Calibri" w:cs="Times New Roman"/>
                  <w:color w:val="000000"/>
                </w:rPr>
                <w:t>Detatched</w:t>
              </w:r>
              <w:proofErr w:type="spellEnd"/>
            </w:ins>
          </w:p>
        </w:tc>
      </w:tr>
      <w:tr w:rsidR="002A475E" w:rsidRPr="002A475E" w:rsidTr="002A475E">
        <w:trPr>
          <w:trHeight w:val="300"/>
          <w:ins w:id="54" w:author="Betsy Chapman" w:date="2013-11-25T16:44:00Z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55" w:author="Betsy Chapman" w:date="2013-11-25T16:44:00Z"/>
                <w:rFonts w:ascii="Calibri" w:eastAsia="Times New Roman" w:hAnsi="Calibri" w:cs="Times New Roman"/>
                <w:color w:val="000000"/>
              </w:rPr>
            </w:pPr>
            <w:ins w:id="56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t>Owner Occupied</w:t>
              </w:r>
            </w:ins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57" w:author="Betsy Chapman" w:date="2013-11-25T16:44:00Z"/>
                <w:rFonts w:ascii="Calibri" w:eastAsia="Times New Roman" w:hAnsi="Calibri" w:cs="Times New Roman"/>
                <w:color w:val="000000"/>
              </w:rPr>
            </w:pPr>
            <w:ins w:id="58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t>Owner Occupied</w:t>
              </w:r>
            </w:ins>
          </w:p>
        </w:tc>
      </w:tr>
      <w:tr w:rsidR="002A475E" w:rsidRPr="002A475E" w:rsidTr="002A475E">
        <w:trPr>
          <w:trHeight w:val="300"/>
          <w:ins w:id="59" w:author="Betsy Chapman" w:date="2013-11-25T16:44:00Z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60" w:author="Betsy Chapman" w:date="2013-11-25T16:44:00Z"/>
                <w:rFonts w:ascii="Calibri" w:eastAsia="Times New Roman" w:hAnsi="Calibri" w:cs="Times New Roman"/>
                <w:color w:val="000000"/>
              </w:rPr>
            </w:pPr>
            <w:ins w:id="61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t>Purpose Type</w:t>
              </w:r>
            </w:ins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62" w:author="Betsy Chapman" w:date="2013-11-25T16:44:00Z"/>
                <w:rFonts w:ascii="Calibri" w:eastAsia="Times New Roman" w:hAnsi="Calibri" w:cs="Times New Roman"/>
                <w:color w:val="000000"/>
              </w:rPr>
            </w:pPr>
            <w:ins w:id="63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t>fill from input</w:t>
              </w:r>
            </w:ins>
          </w:p>
        </w:tc>
      </w:tr>
      <w:tr w:rsidR="002A475E" w:rsidRPr="002A475E" w:rsidTr="002A475E">
        <w:trPr>
          <w:trHeight w:val="300"/>
          <w:ins w:id="64" w:author="Betsy Chapman" w:date="2013-11-25T16:44:00Z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65" w:author="Betsy Chapman" w:date="2013-11-25T16:44:00Z"/>
                <w:rFonts w:ascii="Calibri" w:eastAsia="Times New Roman" w:hAnsi="Calibri" w:cs="Times New Roman"/>
                <w:color w:val="000000"/>
              </w:rPr>
            </w:pPr>
            <w:ins w:id="66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t>Escrow Type</w:t>
              </w:r>
            </w:ins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67" w:author="Betsy Chapman" w:date="2013-11-25T16:44:00Z"/>
                <w:rFonts w:ascii="Calibri" w:eastAsia="Times New Roman" w:hAnsi="Calibri" w:cs="Times New Roman"/>
                <w:color w:val="000000"/>
              </w:rPr>
            </w:pPr>
            <w:ins w:id="68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t>None Waived</w:t>
              </w:r>
            </w:ins>
          </w:p>
        </w:tc>
      </w:tr>
      <w:tr w:rsidR="002A475E" w:rsidRPr="002A475E" w:rsidTr="002A475E">
        <w:trPr>
          <w:trHeight w:val="300"/>
          <w:ins w:id="69" w:author="Betsy Chapman" w:date="2013-11-25T16:44:00Z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70" w:author="Betsy Chapman" w:date="2013-11-25T16:44:00Z"/>
                <w:rFonts w:ascii="Calibri" w:eastAsia="Times New Roman" w:hAnsi="Calibri" w:cs="Times New Roman"/>
                <w:color w:val="000000"/>
              </w:rPr>
            </w:pPr>
            <w:ins w:id="71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t>Document Type</w:t>
              </w:r>
            </w:ins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72" w:author="Betsy Chapman" w:date="2013-11-25T16:44:00Z"/>
                <w:rFonts w:ascii="Calibri" w:eastAsia="Times New Roman" w:hAnsi="Calibri" w:cs="Times New Roman"/>
                <w:color w:val="000000"/>
              </w:rPr>
            </w:pPr>
            <w:ins w:id="73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t>Full Doc</w:t>
              </w:r>
            </w:ins>
          </w:p>
        </w:tc>
      </w:tr>
      <w:tr w:rsidR="002A475E" w:rsidRPr="002A475E" w:rsidTr="002A475E">
        <w:trPr>
          <w:trHeight w:val="300"/>
          <w:ins w:id="74" w:author="Betsy Chapman" w:date="2013-11-25T16:44:00Z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75" w:author="Betsy Chapman" w:date="2013-11-25T16:44:00Z"/>
                <w:rFonts w:ascii="Calibri" w:eastAsia="Times New Roman" w:hAnsi="Calibri" w:cs="Times New Roman"/>
                <w:color w:val="000000"/>
              </w:rPr>
            </w:pPr>
            <w:ins w:id="76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t>Employment Type</w:t>
              </w:r>
            </w:ins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77" w:author="Betsy Chapman" w:date="2013-11-25T16:44:00Z"/>
                <w:rFonts w:ascii="Calibri" w:eastAsia="Times New Roman" w:hAnsi="Calibri" w:cs="Times New Roman"/>
                <w:color w:val="FF0000"/>
              </w:rPr>
            </w:pPr>
            <w:ins w:id="78" w:author="Betsy Chapman" w:date="2013-11-25T16:44:00Z">
              <w:r w:rsidRPr="002A475E">
                <w:rPr>
                  <w:rFonts w:ascii="Calibri" w:eastAsia="Times New Roman" w:hAnsi="Calibri" w:cs="Times New Roman"/>
                  <w:color w:val="FF0000"/>
                </w:rPr>
                <w:t>Wage Earner?</w:t>
              </w:r>
            </w:ins>
          </w:p>
        </w:tc>
      </w:tr>
      <w:tr w:rsidR="002A475E" w:rsidRPr="002A475E" w:rsidTr="002A475E">
        <w:trPr>
          <w:trHeight w:val="300"/>
          <w:ins w:id="79" w:author="Betsy Chapman" w:date="2013-11-25T16:44:00Z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80" w:author="Betsy Chapman" w:date="2013-11-25T16:44:00Z"/>
                <w:rFonts w:ascii="Calibri" w:eastAsia="Times New Roman" w:hAnsi="Calibri" w:cs="Times New Roman"/>
                <w:color w:val="000000"/>
              </w:rPr>
            </w:pPr>
            <w:ins w:id="81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t>First Time Home Buyer</w:t>
              </w:r>
            </w:ins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82" w:author="Betsy Chapman" w:date="2013-11-25T16:44:00Z"/>
                <w:rFonts w:ascii="Calibri" w:eastAsia="Times New Roman" w:hAnsi="Calibri" w:cs="Times New Roman"/>
                <w:color w:val="FF0000"/>
              </w:rPr>
            </w:pPr>
            <w:ins w:id="83" w:author="Betsy Chapman" w:date="2013-11-25T16:44:00Z">
              <w:r w:rsidRPr="002A475E">
                <w:rPr>
                  <w:rFonts w:ascii="Calibri" w:eastAsia="Times New Roman" w:hAnsi="Calibri" w:cs="Times New Roman"/>
                  <w:color w:val="FF0000"/>
                </w:rPr>
                <w:t>False?</w:t>
              </w:r>
            </w:ins>
          </w:p>
        </w:tc>
      </w:tr>
      <w:tr w:rsidR="002A475E" w:rsidRPr="002A475E" w:rsidTr="002A475E">
        <w:trPr>
          <w:trHeight w:val="300"/>
          <w:ins w:id="84" w:author="Betsy Chapman" w:date="2013-11-25T16:44:00Z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85" w:author="Betsy Chapman" w:date="2013-11-25T16:44:00Z"/>
                <w:rFonts w:ascii="Calibri" w:eastAsia="Times New Roman" w:hAnsi="Calibri" w:cs="Times New Roman"/>
                <w:color w:val="000000"/>
              </w:rPr>
            </w:pPr>
            <w:proofErr w:type="spellStart"/>
            <w:ins w:id="86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t>Non Permanent</w:t>
              </w:r>
              <w:proofErr w:type="spellEnd"/>
              <w:r w:rsidRPr="002A475E">
                <w:rPr>
                  <w:rFonts w:ascii="Calibri" w:eastAsia="Times New Roman" w:hAnsi="Calibri" w:cs="Times New Roman"/>
                  <w:color w:val="000000"/>
                </w:rPr>
                <w:t xml:space="preserve"> Resident Alien</w:t>
              </w:r>
            </w:ins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87" w:author="Betsy Chapman" w:date="2013-11-25T16:44:00Z"/>
                <w:rFonts w:ascii="Calibri" w:eastAsia="Times New Roman" w:hAnsi="Calibri" w:cs="Times New Roman"/>
                <w:color w:val="FF0000"/>
              </w:rPr>
            </w:pPr>
            <w:ins w:id="88" w:author="Betsy Chapman" w:date="2013-11-25T16:44:00Z">
              <w:r w:rsidRPr="002A475E">
                <w:rPr>
                  <w:rFonts w:ascii="Calibri" w:eastAsia="Times New Roman" w:hAnsi="Calibri" w:cs="Times New Roman"/>
                  <w:color w:val="FF0000"/>
                </w:rPr>
                <w:t>False?</w:t>
              </w:r>
            </w:ins>
          </w:p>
        </w:tc>
      </w:tr>
      <w:tr w:rsidR="002A475E" w:rsidRPr="002A475E" w:rsidTr="002A475E">
        <w:trPr>
          <w:trHeight w:val="300"/>
          <w:ins w:id="89" w:author="Betsy Chapman" w:date="2013-11-25T16:44:00Z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90" w:author="Betsy Chapman" w:date="2013-11-25T16:44:00Z"/>
                <w:rFonts w:ascii="Calibri" w:eastAsia="Times New Roman" w:hAnsi="Calibri" w:cs="Times New Roman"/>
                <w:color w:val="000000"/>
              </w:rPr>
            </w:pPr>
            <w:ins w:id="91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t>State</w:t>
              </w:r>
            </w:ins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92" w:author="Betsy Chapman" w:date="2013-11-25T16:44:00Z"/>
                <w:rFonts w:ascii="Calibri" w:eastAsia="Times New Roman" w:hAnsi="Calibri" w:cs="Times New Roman"/>
                <w:color w:val="FF0000"/>
              </w:rPr>
            </w:pPr>
            <w:ins w:id="93" w:author="Betsy Chapman" w:date="2013-11-25T16:44:00Z">
              <w:r w:rsidRPr="002A475E">
                <w:rPr>
                  <w:rFonts w:ascii="Calibri" w:eastAsia="Times New Roman" w:hAnsi="Calibri" w:cs="Times New Roman"/>
                  <w:color w:val="FF0000"/>
                </w:rPr>
                <w:t>look up</w:t>
              </w:r>
            </w:ins>
          </w:p>
        </w:tc>
      </w:tr>
      <w:tr w:rsidR="002A475E" w:rsidRPr="002A475E" w:rsidTr="002A475E">
        <w:trPr>
          <w:trHeight w:val="300"/>
          <w:ins w:id="94" w:author="Betsy Chapman" w:date="2013-11-25T16:44:00Z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95" w:author="Betsy Chapman" w:date="2013-11-25T16:44:00Z"/>
                <w:rFonts w:ascii="Calibri" w:eastAsia="Times New Roman" w:hAnsi="Calibri" w:cs="Times New Roman"/>
                <w:color w:val="000000"/>
              </w:rPr>
            </w:pPr>
            <w:ins w:id="96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t>County</w:t>
              </w:r>
            </w:ins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97" w:author="Betsy Chapman" w:date="2013-11-25T16:44:00Z"/>
                <w:rFonts w:ascii="Calibri" w:eastAsia="Times New Roman" w:hAnsi="Calibri" w:cs="Times New Roman"/>
                <w:color w:val="FF0000"/>
              </w:rPr>
            </w:pPr>
            <w:ins w:id="98" w:author="Betsy Chapman" w:date="2013-11-25T16:44:00Z">
              <w:r w:rsidRPr="002A475E">
                <w:rPr>
                  <w:rFonts w:ascii="Calibri" w:eastAsia="Times New Roman" w:hAnsi="Calibri" w:cs="Times New Roman"/>
                  <w:color w:val="FF0000"/>
                </w:rPr>
                <w:t>look up</w:t>
              </w:r>
            </w:ins>
          </w:p>
        </w:tc>
      </w:tr>
      <w:tr w:rsidR="002A475E" w:rsidRPr="002A475E" w:rsidTr="002A475E">
        <w:trPr>
          <w:trHeight w:val="300"/>
          <w:ins w:id="99" w:author="Betsy Chapman" w:date="2013-11-25T16:44:00Z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100" w:author="Betsy Chapman" w:date="2013-11-25T16:44:00Z"/>
                <w:rFonts w:ascii="Calibri" w:eastAsia="Times New Roman" w:hAnsi="Calibri" w:cs="Times New Roman"/>
                <w:color w:val="000000"/>
              </w:rPr>
            </w:pPr>
            <w:ins w:id="101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t>Postal Code</w:t>
              </w:r>
            </w:ins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102" w:author="Betsy Chapman" w:date="2013-11-25T16:44:00Z"/>
                <w:rFonts w:ascii="Calibri" w:eastAsia="Times New Roman" w:hAnsi="Calibri" w:cs="Times New Roman"/>
                <w:color w:val="FF0000"/>
              </w:rPr>
            </w:pPr>
            <w:ins w:id="103" w:author="Betsy Chapman" w:date="2013-11-25T16:44:00Z">
              <w:r w:rsidRPr="002A475E">
                <w:rPr>
                  <w:rFonts w:ascii="Calibri" w:eastAsia="Times New Roman" w:hAnsi="Calibri" w:cs="Times New Roman"/>
                  <w:color w:val="FF0000"/>
                </w:rPr>
                <w:t>fill from input</w:t>
              </w:r>
            </w:ins>
          </w:p>
        </w:tc>
      </w:tr>
      <w:tr w:rsidR="002A475E" w:rsidRPr="002A475E" w:rsidTr="002A475E">
        <w:trPr>
          <w:trHeight w:val="300"/>
          <w:ins w:id="104" w:author="Betsy Chapman" w:date="2013-11-25T16:44:00Z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105" w:author="Betsy Chapman" w:date="2013-11-25T16:44:00Z"/>
                <w:rFonts w:ascii="Calibri" w:eastAsia="Times New Roman" w:hAnsi="Calibri" w:cs="Times New Roman"/>
                <w:color w:val="000000"/>
              </w:rPr>
            </w:pPr>
            <w:ins w:id="106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t>Interest Only</w:t>
              </w:r>
            </w:ins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107" w:author="Betsy Chapman" w:date="2013-11-25T16:44:00Z"/>
                <w:rFonts w:ascii="Calibri" w:eastAsia="Times New Roman" w:hAnsi="Calibri" w:cs="Times New Roman"/>
                <w:color w:val="FF0000"/>
              </w:rPr>
            </w:pPr>
            <w:ins w:id="108" w:author="Betsy Chapman" w:date="2013-11-25T16:44:00Z">
              <w:r w:rsidRPr="002A475E">
                <w:rPr>
                  <w:rFonts w:ascii="Calibri" w:eastAsia="Times New Roman" w:hAnsi="Calibri" w:cs="Times New Roman"/>
                  <w:color w:val="FF0000"/>
                </w:rPr>
                <w:t>False?</w:t>
              </w:r>
            </w:ins>
          </w:p>
        </w:tc>
      </w:tr>
      <w:tr w:rsidR="002A475E" w:rsidRPr="002A475E" w:rsidTr="002A475E">
        <w:trPr>
          <w:trHeight w:val="300"/>
          <w:ins w:id="109" w:author="Betsy Chapman" w:date="2013-11-25T16:44:00Z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110" w:author="Betsy Chapman" w:date="2013-11-25T16:44:00Z"/>
                <w:rFonts w:ascii="Calibri" w:eastAsia="Times New Roman" w:hAnsi="Calibri" w:cs="Times New Roman"/>
                <w:color w:val="000000"/>
              </w:rPr>
            </w:pPr>
            <w:ins w:id="111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t>Properties Owned</w:t>
              </w:r>
            </w:ins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jc w:val="right"/>
              <w:rPr>
                <w:ins w:id="112" w:author="Betsy Chapman" w:date="2013-11-25T16:44:00Z"/>
                <w:rFonts w:ascii="Calibri" w:eastAsia="Times New Roman" w:hAnsi="Calibri" w:cs="Times New Roman"/>
                <w:color w:val="FF0000"/>
              </w:rPr>
            </w:pPr>
            <w:ins w:id="113" w:author="Betsy Chapman" w:date="2013-11-25T16:44:00Z">
              <w:r w:rsidRPr="002A475E">
                <w:rPr>
                  <w:rFonts w:ascii="Calibri" w:eastAsia="Times New Roman" w:hAnsi="Calibri" w:cs="Times New Roman"/>
                  <w:color w:val="FF0000"/>
                </w:rPr>
                <w:t>1</w:t>
              </w:r>
            </w:ins>
          </w:p>
        </w:tc>
      </w:tr>
      <w:tr w:rsidR="002A475E" w:rsidRPr="002A475E" w:rsidTr="002A475E">
        <w:trPr>
          <w:trHeight w:val="300"/>
          <w:ins w:id="114" w:author="Betsy Chapman" w:date="2013-11-25T16:44:00Z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115" w:author="Betsy Chapman" w:date="2013-11-25T16:44:00Z"/>
                <w:rFonts w:ascii="Calibri" w:eastAsia="Times New Roman" w:hAnsi="Calibri" w:cs="Times New Roman"/>
                <w:color w:val="000000"/>
              </w:rPr>
            </w:pPr>
            <w:ins w:id="116" w:author="Betsy Chapman" w:date="2013-11-25T16:44:00Z">
              <w:r w:rsidRPr="002A475E">
                <w:rPr>
                  <w:rFonts w:ascii="Calibri" w:eastAsia="Times New Roman" w:hAnsi="Calibri" w:cs="Times New Roman"/>
                  <w:color w:val="000000"/>
                </w:rPr>
                <w:t>New Construction</w:t>
              </w:r>
            </w:ins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475E" w:rsidRPr="002A475E" w:rsidRDefault="002A475E" w:rsidP="002A475E">
            <w:pPr>
              <w:spacing w:after="0" w:line="240" w:lineRule="auto"/>
              <w:rPr>
                <w:ins w:id="117" w:author="Betsy Chapman" w:date="2013-11-25T16:44:00Z"/>
                <w:rFonts w:ascii="Calibri" w:eastAsia="Times New Roman" w:hAnsi="Calibri" w:cs="Times New Roman"/>
                <w:color w:val="FF0000"/>
              </w:rPr>
            </w:pPr>
            <w:ins w:id="118" w:author="Betsy Chapman" w:date="2013-11-25T16:44:00Z">
              <w:r w:rsidRPr="002A475E">
                <w:rPr>
                  <w:rFonts w:ascii="Calibri" w:eastAsia="Times New Roman" w:hAnsi="Calibri" w:cs="Times New Roman"/>
                  <w:color w:val="FF0000"/>
                </w:rPr>
                <w:t>False?</w:t>
              </w:r>
            </w:ins>
          </w:p>
        </w:tc>
      </w:tr>
    </w:tbl>
    <w:p w:rsidR="002A475E" w:rsidRDefault="002A475E" w:rsidP="002A475E">
      <w:pPr>
        <w:pStyle w:val="ListParagraph"/>
        <w:ind w:left="2160"/>
        <w:pPrChange w:id="119" w:author="Betsy Chapman" w:date="2013-11-25T16:44:00Z">
          <w:pPr>
            <w:pStyle w:val="ListParagraph"/>
            <w:numPr>
              <w:ilvl w:val="2"/>
              <w:numId w:val="6"/>
            </w:numPr>
            <w:ind w:left="2160" w:hanging="360"/>
          </w:pPr>
        </w:pPrChange>
      </w:pPr>
    </w:p>
    <w:p w:rsidR="00C75627" w:rsidRDefault="00C75627" w:rsidP="00C75627">
      <w:pPr>
        <w:pStyle w:val="ListParagraph"/>
        <w:numPr>
          <w:ilvl w:val="1"/>
          <w:numId w:val="6"/>
        </w:numPr>
      </w:pPr>
      <w:r>
        <w:t xml:space="preserve">For </w:t>
      </w:r>
      <w:proofErr w:type="spellStart"/>
      <w:r>
        <w:t>Refi</w:t>
      </w:r>
      <w:proofErr w:type="spellEnd"/>
    </w:p>
    <w:p w:rsidR="00C75627" w:rsidRPr="00C75627" w:rsidRDefault="00C75627" w:rsidP="00C75627">
      <w:pPr>
        <w:pStyle w:val="ListParagraph"/>
        <w:numPr>
          <w:ilvl w:val="2"/>
          <w:numId w:val="6"/>
        </w:numPr>
        <w:rPr>
          <w:color w:val="FF0000"/>
        </w:rPr>
      </w:pPr>
      <w:r w:rsidRPr="00C75627">
        <w:rPr>
          <w:color w:val="FF0000"/>
        </w:rPr>
        <w:t>Define inputs</w:t>
      </w:r>
    </w:p>
    <w:p w:rsidR="004F05EB" w:rsidRDefault="004F05EB" w:rsidP="00045D19">
      <w:pPr>
        <w:pStyle w:val="ListParagraph"/>
        <w:numPr>
          <w:ilvl w:val="0"/>
          <w:numId w:val="1"/>
        </w:numPr>
      </w:pPr>
      <w:r>
        <w:t xml:space="preserve">Run and store results for the scenarios described below for the following </w:t>
      </w:r>
      <w:del w:id="120" w:author="Betsy Chapman" w:date="2013-11-25T20:17:00Z">
        <w:r w:rsidDel="00193F53">
          <w:delText>5</w:delText>
        </w:r>
      </w:del>
      <w:ins w:id="121" w:author="Betsy Chapman" w:date="2013-11-25T20:17:00Z">
        <w:r w:rsidR="00193F53">
          <w:t>6</w:t>
        </w:r>
      </w:ins>
      <w:r>
        <w:t xml:space="preserve"> product types (they will be dynamic based on inputs)</w:t>
      </w:r>
    </w:p>
    <w:p w:rsidR="004F05EB" w:rsidRDefault="004F05EB" w:rsidP="004F05EB">
      <w:pPr>
        <w:pStyle w:val="ListParagraph"/>
        <w:numPr>
          <w:ilvl w:val="2"/>
          <w:numId w:val="1"/>
        </w:numPr>
      </w:pPr>
      <w:r>
        <w:t>30 year fixed</w:t>
      </w:r>
    </w:p>
    <w:p w:rsidR="004F05EB" w:rsidRDefault="004F05EB" w:rsidP="004F05EB">
      <w:pPr>
        <w:pStyle w:val="ListParagraph"/>
        <w:numPr>
          <w:ilvl w:val="2"/>
          <w:numId w:val="1"/>
        </w:numPr>
      </w:pPr>
      <w:r>
        <w:t>15 year fixe</w:t>
      </w:r>
      <w:del w:id="122" w:author="Betsy Chapman" w:date="2013-11-25T20:17:00Z">
        <w:r w:rsidDel="00193F53">
          <w:delText>d</w:delText>
        </w:r>
      </w:del>
    </w:p>
    <w:p w:rsidR="004F05EB" w:rsidRDefault="004F05EB" w:rsidP="004F05EB">
      <w:pPr>
        <w:pStyle w:val="ListParagraph"/>
        <w:numPr>
          <w:ilvl w:val="2"/>
          <w:numId w:val="1"/>
        </w:numPr>
      </w:pPr>
      <w:r>
        <w:t>5 year ARM</w:t>
      </w:r>
    </w:p>
    <w:p w:rsidR="004F05EB" w:rsidRDefault="004F05EB" w:rsidP="004F05EB">
      <w:pPr>
        <w:pStyle w:val="ListParagraph"/>
        <w:numPr>
          <w:ilvl w:val="2"/>
          <w:numId w:val="1"/>
        </w:numPr>
      </w:pPr>
      <w:r>
        <w:t>7 year ARM</w:t>
      </w:r>
    </w:p>
    <w:p w:rsidR="004F05EB" w:rsidRDefault="004F05EB" w:rsidP="004F05EB">
      <w:pPr>
        <w:pStyle w:val="ListParagraph"/>
        <w:numPr>
          <w:ilvl w:val="2"/>
          <w:numId w:val="1"/>
        </w:numPr>
        <w:rPr>
          <w:ins w:id="123" w:author="Betsy Chapman" w:date="2013-11-25T20:17:00Z"/>
        </w:rPr>
      </w:pPr>
      <w:r>
        <w:t>10 Year ARM</w:t>
      </w:r>
    </w:p>
    <w:p w:rsidR="00193F53" w:rsidRDefault="00193F53" w:rsidP="004F05EB">
      <w:pPr>
        <w:pStyle w:val="ListParagraph"/>
        <w:numPr>
          <w:ilvl w:val="2"/>
          <w:numId w:val="1"/>
        </w:numPr>
      </w:pPr>
      <w:ins w:id="124" w:author="Betsy Chapman" w:date="2013-11-25T20:17:00Z">
        <w:r>
          <w:t>FHA</w:t>
        </w:r>
      </w:ins>
    </w:p>
    <w:p w:rsidR="004F05EB" w:rsidRDefault="004F05EB" w:rsidP="00045D19">
      <w:pPr>
        <w:pStyle w:val="ListParagraph"/>
        <w:numPr>
          <w:ilvl w:val="0"/>
          <w:numId w:val="1"/>
        </w:numPr>
      </w:pPr>
      <w:r>
        <w:t>These products are listed as buttons, which, when clicked, will refresh the page and show the results for that particular product</w:t>
      </w:r>
      <w:bookmarkStart w:id="125" w:name="_GoBack"/>
      <w:bookmarkEnd w:id="125"/>
    </w:p>
    <w:p w:rsidR="004F05EB" w:rsidRDefault="004F05EB" w:rsidP="00045D19">
      <w:pPr>
        <w:pStyle w:val="ListParagraph"/>
        <w:numPr>
          <w:ilvl w:val="0"/>
          <w:numId w:val="1"/>
        </w:numPr>
      </w:pPr>
      <w:r>
        <w:t>Results include, for one particular product</w:t>
      </w:r>
    </w:p>
    <w:p w:rsidR="004F05EB" w:rsidRDefault="004F05EB" w:rsidP="00045D19">
      <w:pPr>
        <w:pStyle w:val="ListParagraph"/>
        <w:numPr>
          <w:ilvl w:val="1"/>
          <w:numId w:val="1"/>
        </w:numPr>
      </w:pPr>
      <w:r>
        <w:t>Number of Potential Lenders (Count unique)</w:t>
      </w:r>
    </w:p>
    <w:p w:rsidR="004F05EB" w:rsidRDefault="004F05EB" w:rsidP="00045D19">
      <w:pPr>
        <w:pStyle w:val="ListParagraph"/>
        <w:numPr>
          <w:ilvl w:val="1"/>
          <w:numId w:val="1"/>
        </w:numPr>
      </w:pPr>
      <w:r>
        <w:t xml:space="preserve">Expected </w:t>
      </w:r>
      <w:ins w:id="126" w:author="Betsy Chapman" w:date="2013-11-25T20:06:00Z">
        <w:r w:rsidR="00BA0710">
          <w:t xml:space="preserve">rate </w:t>
        </w:r>
      </w:ins>
      <w:del w:id="127" w:author="Betsy Chapman" w:date="2013-11-25T20:06:00Z">
        <w:r w:rsidDel="00BA0710">
          <w:delText>Ra</w:delText>
        </w:r>
      </w:del>
      <w:del w:id="128" w:author="Betsy Chapman" w:date="2013-11-25T16:46:00Z">
        <w:r w:rsidDel="002A475E">
          <w:delText>t</w:delText>
        </w:r>
      </w:del>
      <w:del w:id="129" w:author="Betsy Chapman" w:date="2013-11-25T20:06:00Z">
        <w:r w:rsidDel="00BA0710">
          <w:delText>es</w:delText>
        </w:r>
      </w:del>
      <w:r>
        <w:t xml:space="preserve"> and </w:t>
      </w:r>
      <w:ins w:id="130" w:author="Betsy Chapman" w:date="2013-11-25T20:06:00Z">
        <w:r w:rsidR="00BA0710">
          <w:t>p</w:t>
        </w:r>
      </w:ins>
      <w:del w:id="131" w:author="Betsy Chapman" w:date="2013-11-25T20:06:00Z">
        <w:r w:rsidDel="00BA0710">
          <w:delText>P</w:delText>
        </w:r>
      </w:del>
      <w:r>
        <w:t>ayment</w:t>
      </w:r>
      <w:del w:id="132" w:author="Betsy Chapman" w:date="2013-11-25T20:06:00Z">
        <w:r w:rsidDel="00BA0710">
          <w:delText>s</w:delText>
        </w:r>
      </w:del>
      <w:r>
        <w:t xml:space="preserve"> </w:t>
      </w:r>
      <w:ins w:id="133" w:author="Betsy Chapman" w:date="2013-11-25T20:06:00Z">
        <w:r w:rsidR="00BA0710">
          <w:t>and corresponding points</w:t>
        </w:r>
      </w:ins>
      <w:r>
        <w:t>(dynamic based on search results)</w:t>
      </w:r>
    </w:p>
    <w:p w:rsidR="004F05EB" w:rsidRDefault="004F05EB" w:rsidP="00045D19">
      <w:pPr>
        <w:pStyle w:val="ListParagraph"/>
        <w:numPr>
          <w:ilvl w:val="2"/>
          <w:numId w:val="1"/>
        </w:numPr>
      </w:pPr>
      <w:del w:id="134" w:author="Betsy Chapman" w:date="2013-11-25T16:45:00Z">
        <w:r w:rsidDel="002A475E">
          <w:lastRenderedPageBreak/>
          <w:delText xml:space="preserve">APR / </w:delText>
        </w:r>
      </w:del>
      <w:r>
        <w:t xml:space="preserve">Rate:  </w:t>
      </w:r>
      <w:del w:id="135" w:author="Betsy Chapman" w:date="2013-11-25T16:45:00Z">
        <w:r w:rsidDel="002A475E">
          <w:delText>show as range of results – take highest and lowest of the search results</w:delText>
        </w:r>
      </w:del>
    </w:p>
    <w:p w:rsidR="004F05EB" w:rsidRDefault="004F05EB" w:rsidP="00045D19">
      <w:pPr>
        <w:pStyle w:val="ListParagraph"/>
        <w:numPr>
          <w:ilvl w:val="2"/>
          <w:numId w:val="1"/>
        </w:numPr>
      </w:pPr>
      <w:r>
        <w:t>Points:</w:t>
      </w:r>
      <w:r w:rsidR="00C75627">
        <w:t xml:space="preserve"> </w:t>
      </w:r>
      <w:del w:id="136" w:author="Betsy Chapman" w:date="2013-11-25T16:46:00Z">
        <w:r w:rsidR="00C75627" w:rsidRPr="00C75627" w:rsidDel="002A475E">
          <w:rPr>
            <w:color w:val="FF0000"/>
          </w:rPr>
          <w:delText xml:space="preserve">Is this best term?  How is this reflected for scenarios 2-4? </w:delText>
        </w:r>
      </w:del>
      <w:ins w:id="137" w:author="Betsy Chapman" w:date="2013-11-25T16:52:00Z">
        <w:r w:rsidR="006945AD">
          <w:rPr>
            <w:color w:val="FF0000"/>
          </w:rPr>
          <w:t>Express as Range:  for high end of range select</w:t>
        </w:r>
      </w:ins>
      <w:ins w:id="138" w:author="Betsy Chapman" w:date="2013-11-25T16:53:00Z">
        <w:r w:rsidR="006945AD">
          <w:rPr>
            <w:color w:val="FF0000"/>
          </w:rPr>
          <w:t xml:space="preserve"> 10th</w:t>
        </w:r>
      </w:ins>
      <w:ins w:id="139" w:author="Betsy Chapman" w:date="2013-11-25T16:52:00Z">
        <w:r w:rsidR="006945AD">
          <w:rPr>
            <w:color w:val="FF0000"/>
          </w:rPr>
          <w:t xml:space="preserve"> </w:t>
        </w:r>
        <w:proofErr w:type="spellStart"/>
        <w:r w:rsidR="006945AD">
          <w:rPr>
            <w:color w:val="FF0000"/>
          </w:rPr>
          <w:t>loansifter</w:t>
        </w:r>
        <w:proofErr w:type="spellEnd"/>
        <w:r w:rsidR="006945AD">
          <w:rPr>
            <w:color w:val="FF0000"/>
          </w:rPr>
          <w:t xml:space="preserve"> result and for low end of range,</w:t>
        </w:r>
      </w:ins>
      <w:ins w:id="140" w:author="Betsy Chapman" w:date="2013-11-25T16:53:00Z">
        <w:r w:rsidR="006945AD">
          <w:rPr>
            <w:color w:val="FF0000"/>
          </w:rPr>
          <w:t xml:space="preserve"> select 1</w:t>
        </w:r>
        <w:r w:rsidR="006945AD" w:rsidRPr="006945AD">
          <w:rPr>
            <w:color w:val="FF0000"/>
            <w:vertAlign w:val="superscript"/>
            <w:rPrChange w:id="141" w:author="Betsy Chapman" w:date="2013-11-25T16:53:00Z">
              <w:rPr>
                <w:color w:val="FF0000"/>
              </w:rPr>
            </w:rPrChange>
          </w:rPr>
          <w:t>st</w:t>
        </w:r>
        <w:r w:rsidR="006945AD">
          <w:rPr>
            <w:color w:val="FF0000"/>
          </w:rPr>
          <w:t xml:space="preserve"> </w:t>
        </w:r>
        <w:proofErr w:type="spellStart"/>
        <w:r w:rsidR="006945AD">
          <w:rPr>
            <w:color w:val="FF0000"/>
          </w:rPr>
          <w:t>loansift</w:t>
        </w:r>
        <w:proofErr w:type="spellEnd"/>
        <w:r w:rsidR="006945AD">
          <w:rPr>
            <w:color w:val="FF0000"/>
          </w:rPr>
          <w:t xml:space="preserve"> result; where the result = 101.75 – </w:t>
        </w:r>
        <w:proofErr w:type="gramStart"/>
        <w:r w:rsidR="006945AD">
          <w:rPr>
            <w:color w:val="FF0000"/>
          </w:rPr>
          <w:t>Price .</w:t>
        </w:r>
      </w:ins>
      <w:proofErr w:type="gramEnd"/>
      <w:del w:id="142" w:author="Betsy Chapman" w:date="2013-11-25T16:46:00Z">
        <w:r w:rsidR="00C75627" w:rsidRPr="00C75627" w:rsidDel="002A475E">
          <w:rPr>
            <w:color w:val="FF0000"/>
          </w:rPr>
          <w:delText xml:space="preserve"> </w:delText>
        </w:r>
      </w:del>
    </w:p>
    <w:p w:rsidR="004F05EB" w:rsidRDefault="004F05EB" w:rsidP="00045D19">
      <w:pPr>
        <w:pStyle w:val="ListParagraph"/>
        <w:numPr>
          <w:ilvl w:val="2"/>
          <w:numId w:val="1"/>
        </w:numPr>
        <w:rPr>
          <w:ins w:id="143" w:author="Betsy Chapman" w:date="2013-11-25T16:45:00Z"/>
        </w:rPr>
      </w:pPr>
      <w:r>
        <w:t xml:space="preserve">Payments:  </w:t>
      </w:r>
      <w:del w:id="144" w:author="Betsy Chapman" w:date="2013-11-25T16:47:00Z">
        <w:r w:rsidDel="002A475E">
          <w:delText>show as range of results – take highest and lowest of the search results</w:delText>
        </w:r>
      </w:del>
      <w:ins w:id="145" w:author="Betsy Chapman" w:date="2013-11-25T16:47:00Z">
        <w:r w:rsidR="002A475E">
          <w:t xml:space="preserve"> Return Payment for that rate</w:t>
        </w:r>
      </w:ins>
    </w:p>
    <w:p w:rsidR="002A475E" w:rsidRDefault="002A475E" w:rsidP="00045D19">
      <w:pPr>
        <w:pStyle w:val="ListParagraph"/>
        <w:numPr>
          <w:ilvl w:val="2"/>
          <w:numId w:val="1"/>
        </w:numPr>
      </w:pPr>
      <w:ins w:id="146" w:author="Betsy Chapman" w:date="2013-11-25T16:45:00Z">
        <w:r>
          <w:t>APR</w:t>
        </w:r>
      </w:ins>
      <w:ins w:id="147" w:author="Betsy Chapman" w:date="2013-11-25T20:07:00Z">
        <w:r w:rsidR="00BA0710">
          <w:t>: calculated result using encompass and several inputs – more info coming</w:t>
        </w:r>
      </w:ins>
    </w:p>
    <w:p w:rsidR="004F05EB" w:rsidRDefault="004F05EB" w:rsidP="00045D19">
      <w:pPr>
        <w:pStyle w:val="ListParagraph"/>
        <w:numPr>
          <w:ilvl w:val="0"/>
          <w:numId w:val="1"/>
        </w:numPr>
      </w:pPr>
      <w:r>
        <w:t>Store results for the following scenarios, for each product</w:t>
      </w:r>
    </w:p>
    <w:p w:rsidR="004F05EB" w:rsidRDefault="004F05EB" w:rsidP="00045D19">
      <w:pPr>
        <w:pStyle w:val="ListParagraph"/>
        <w:numPr>
          <w:ilvl w:val="1"/>
          <w:numId w:val="1"/>
        </w:numPr>
      </w:pPr>
      <w:r>
        <w:t>Scenario 1:  0 points</w:t>
      </w:r>
      <w:ins w:id="148" w:author="Betsy Chapman" w:date="2013-11-25T16:48:00Z">
        <w:r w:rsidR="002A475E">
          <w:t>, or closest to 0 points</w:t>
        </w:r>
      </w:ins>
      <w:r>
        <w:t xml:space="preserve"> (as displayed in results screen)</w:t>
      </w:r>
    </w:p>
    <w:p w:rsidR="006945AD" w:rsidRDefault="004F05EB" w:rsidP="00045D19">
      <w:pPr>
        <w:pStyle w:val="ListParagraph"/>
        <w:numPr>
          <w:ilvl w:val="1"/>
          <w:numId w:val="1"/>
        </w:numPr>
        <w:rPr>
          <w:ins w:id="149" w:author="Betsy Chapman" w:date="2013-11-25T16:50:00Z"/>
          <w:color w:val="FF0000"/>
        </w:rPr>
      </w:pPr>
      <w:r w:rsidRPr="00C75627">
        <w:rPr>
          <w:color w:val="FF0000"/>
        </w:rPr>
        <w:t xml:space="preserve">Scenario 2 </w:t>
      </w:r>
      <w:ins w:id="150" w:author="Betsy Chapman" w:date="2013-11-25T16:48:00Z">
        <w:r w:rsidR="006945AD">
          <w:rPr>
            <w:color w:val="FF0000"/>
          </w:rPr>
          <w:t>, 3:  Rate from scenario 1 +/- 0.125 (click on applicable rate</w:t>
        </w:r>
      </w:ins>
      <w:ins w:id="151" w:author="Betsy Chapman" w:date="2013-11-25T16:55:00Z">
        <w:r w:rsidR="006945AD">
          <w:rPr>
            <w:color w:val="FF0000"/>
          </w:rPr>
          <w:t xml:space="preserve"> and loan pricing will update)</w:t>
        </w:r>
      </w:ins>
    </w:p>
    <w:p w:rsidR="006945AD" w:rsidRDefault="006945AD" w:rsidP="006945AD">
      <w:pPr>
        <w:pStyle w:val="ListParagraph"/>
        <w:numPr>
          <w:ilvl w:val="2"/>
          <w:numId w:val="1"/>
        </w:numPr>
        <w:rPr>
          <w:ins w:id="152" w:author="Betsy Chapman" w:date="2013-11-25T16:50:00Z"/>
          <w:color w:val="FF0000"/>
        </w:rPr>
        <w:pPrChange w:id="153" w:author="Betsy Chapman" w:date="2013-11-25T16:57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54" w:author="Betsy Chapman" w:date="2013-11-25T16:50:00Z">
        <w:r>
          <w:rPr>
            <w:color w:val="FF0000"/>
          </w:rPr>
          <w:t>Rate = Rate(Scenario 1) + 0.125</w:t>
        </w:r>
      </w:ins>
      <w:ins w:id="155" w:author="Betsy Chapman" w:date="2013-11-25T16:56:00Z">
        <w:r>
          <w:rPr>
            <w:color w:val="FF0000"/>
          </w:rPr>
          <w:t>; Rate (Scenario 1)-0.125</w:t>
        </w:r>
      </w:ins>
    </w:p>
    <w:p w:rsidR="006945AD" w:rsidRDefault="006945AD" w:rsidP="006945AD">
      <w:pPr>
        <w:pStyle w:val="ListParagraph"/>
        <w:numPr>
          <w:ilvl w:val="2"/>
          <w:numId w:val="1"/>
        </w:numPr>
        <w:rPr>
          <w:ins w:id="156" w:author="Betsy Chapman" w:date="2013-11-25T16:57:00Z"/>
          <w:color w:val="FF0000"/>
        </w:rPr>
        <w:pPrChange w:id="157" w:author="Betsy Chapman" w:date="2013-11-25T16:57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58" w:author="Betsy Chapman" w:date="2013-11-25T16:50:00Z">
        <w:r>
          <w:rPr>
            <w:color w:val="FF0000"/>
          </w:rPr>
          <w:t>Points =  101.75</w:t>
        </w:r>
      </w:ins>
      <w:ins w:id="159" w:author="Betsy Chapman" w:date="2013-11-25T16:51:00Z">
        <w:r>
          <w:rPr>
            <w:color w:val="FF0000"/>
          </w:rPr>
          <w:t xml:space="preserve"> </w:t>
        </w:r>
      </w:ins>
      <w:ins w:id="160" w:author="Betsy Chapman" w:date="2013-11-25T16:56:00Z">
        <w:r>
          <w:rPr>
            <w:color w:val="FF0000"/>
          </w:rPr>
          <w:t>–</w:t>
        </w:r>
      </w:ins>
      <w:ins w:id="161" w:author="Betsy Chapman" w:date="2013-11-25T16:51:00Z">
        <w:r>
          <w:rPr>
            <w:color w:val="FF0000"/>
          </w:rPr>
          <w:t xml:space="preserve"> </w:t>
        </w:r>
      </w:ins>
      <w:ins w:id="162" w:author="Betsy Chapman" w:date="2013-11-25T16:56:00Z">
        <w:r>
          <w:rPr>
            <w:color w:val="FF0000"/>
          </w:rPr>
          <w:t>(Price from 10</w:t>
        </w:r>
        <w:r w:rsidRPr="006945AD">
          <w:rPr>
            <w:color w:val="FF0000"/>
            <w:vertAlign w:val="superscript"/>
            <w:rPrChange w:id="163" w:author="Betsy Chapman" w:date="2013-11-25T16:56:00Z">
              <w:rPr>
                <w:color w:val="FF0000"/>
              </w:rPr>
            </w:rPrChange>
          </w:rPr>
          <w:t>th</w:t>
        </w:r>
        <w:r>
          <w:rPr>
            <w:color w:val="FF0000"/>
          </w:rPr>
          <w:t xml:space="preserve"> result); 101.75 – (price from 1</w:t>
        </w:r>
        <w:r w:rsidRPr="006945AD">
          <w:rPr>
            <w:color w:val="FF0000"/>
            <w:vertAlign w:val="superscript"/>
            <w:rPrChange w:id="164" w:author="Betsy Chapman" w:date="2013-11-25T16:57:00Z">
              <w:rPr>
                <w:color w:val="FF0000"/>
              </w:rPr>
            </w:rPrChange>
          </w:rPr>
          <w:t>st</w:t>
        </w:r>
        <w:r>
          <w:rPr>
            <w:color w:val="FF0000"/>
          </w:rPr>
          <w:t xml:space="preserve"> </w:t>
        </w:r>
      </w:ins>
      <w:ins w:id="165" w:author="Betsy Chapman" w:date="2013-11-25T16:57:00Z">
        <w:r>
          <w:rPr>
            <w:color w:val="FF0000"/>
          </w:rPr>
          <w:t>result)</w:t>
        </w:r>
      </w:ins>
    </w:p>
    <w:p w:rsidR="006945AD" w:rsidRDefault="006945AD" w:rsidP="006945AD">
      <w:pPr>
        <w:pStyle w:val="ListParagraph"/>
        <w:numPr>
          <w:ilvl w:val="2"/>
          <w:numId w:val="1"/>
        </w:numPr>
        <w:rPr>
          <w:ins w:id="166" w:author="Betsy Chapman" w:date="2013-11-25T16:57:00Z"/>
          <w:color w:val="FF0000"/>
        </w:rPr>
        <w:pPrChange w:id="167" w:author="Betsy Chapman" w:date="2013-11-25T16:57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68" w:author="Betsy Chapman" w:date="2013-11-25T16:57:00Z">
        <w:r>
          <w:rPr>
            <w:color w:val="FF0000"/>
          </w:rPr>
          <w:t>Payment = Payment for that rate</w:t>
        </w:r>
      </w:ins>
    </w:p>
    <w:p w:rsidR="006945AD" w:rsidRDefault="006945AD" w:rsidP="006945AD">
      <w:pPr>
        <w:pStyle w:val="ListParagraph"/>
        <w:numPr>
          <w:ilvl w:val="2"/>
          <w:numId w:val="1"/>
        </w:numPr>
        <w:rPr>
          <w:ins w:id="169" w:author="Betsy Chapman" w:date="2013-11-25T16:57:00Z"/>
          <w:color w:val="FF0000"/>
        </w:rPr>
        <w:pPrChange w:id="170" w:author="Betsy Chapman" w:date="2013-11-25T16:57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71" w:author="Betsy Chapman" w:date="2013-11-25T16:57:00Z">
        <w:r>
          <w:rPr>
            <w:color w:val="FF0000"/>
          </w:rPr>
          <w:t>APR = Calculated field</w:t>
        </w:r>
      </w:ins>
    </w:p>
    <w:p w:rsidR="006945AD" w:rsidRDefault="006945AD" w:rsidP="006945AD">
      <w:pPr>
        <w:pStyle w:val="ListParagraph"/>
        <w:numPr>
          <w:ilvl w:val="1"/>
          <w:numId w:val="1"/>
        </w:numPr>
        <w:rPr>
          <w:ins w:id="172" w:author="Betsy Chapman" w:date="2013-11-25T16:57:00Z"/>
          <w:color w:val="FF0000"/>
        </w:rPr>
      </w:pPr>
      <w:ins w:id="173" w:author="Betsy Chapman" w:date="2013-11-25T16:57:00Z">
        <w:r>
          <w:rPr>
            <w:color w:val="FF0000"/>
          </w:rPr>
          <w:t xml:space="preserve">Scenario </w:t>
        </w:r>
      </w:ins>
      <w:ins w:id="174" w:author="Betsy Chapman" w:date="2013-11-25T16:58:00Z">
        <w:r>
          <w:rPr>
            <w:color w:val="FF0000"/>
          </w:rPr>
          <w:t>4</w:t>
        </w:r>
      </w:ins>
      <w:ins w:id="175" w:author="Betsy Chapman" w:date="2013-11-25T16:57:00Z">
        <w:r w:rsidRPr="00C75627">
          <w:rPr>
            <w:color w:val="FF0000"/>
          </w:rPr>
          <w:t xml:space="preserve"> </w:t>
        </w:r>
        <w:r>
          <w:rPr>
            <w:color w:val="FF0000"/>
          </w:rPr>
          <w:t xml:space="preserve">, </w:t>
        </w:r>
      </w:ins>
      <w:ins w:id="176" w:author="Betsy Chapman" w:date="2013-11-25T16:58:00Z">
        <w:r>
          <w:rPr>
            <w:color w:val="FF0000"/>
          </w:rPr>
          <w:t>5</w:t>
        </w:r>
      </w:ins>
      <w:ins w:id="177" w:author="Betsy Chapman" w:date="2013-11-25T16:57:00Z">
        <w:r>
          <w:rPr>
            <w:color w:val="FF0000"/>
          </w:rPr>
          <w:t>:  Rate from scenario 1 +/- 0.25 (click on applicable rate and loan pricing will update)</w:t>
        </w:r>
      </w:ins>
    </w:p>
    <w:p w:rsidR="002F67EB" w:rsidRDefault="002F67EB" w:rsidP="002F67EB">
      <w:pPr>
        <w:pStyle w:val="ListParagraph"/>
        <w:numPr>
          <w:ilvl w:val="2"/>
          <w:numId w:val="1"/>
        </w:numPr>
        <w:rPr>
          <w:ins w:id="178" w:author="Betsy Chapman" w:date="2013-11-25T16:59:00Z"/>
          <w:color w:val="FF0000"/>
        </w:rPr>
      </w:pPr>
      <w:ins w:id="179" w:author="Betsy Chapman" w:date="2013-11-25T16:59:00Z">
        <w:r>
          <w:rPr>
            <w:color w:val="FF0000"/>
          </w:rPr>
          <w:t>Rate = Rate(Scenario 1) + 0.</w:t>
        </w:r>
        <w:r>
          <w:rPr>
            <w:color w:val="FF0000"/>
          </w:rPr>
          <w:t>25; Rate (Scenario 1)</w:t>
        </w:r>
        <w:r>
          <w:rPr>
            <w:color w:val="FF0000"/>
          </w:rPr>
          <w:t>-0.</w:t>
        </w:r>
        <w:r>
          <w:rPr>
            <w:color w:val="FF0000"/>
          </w:rPr>
          <w:t>25</w:t>
        </w:r>
      </w:ins>
    </w:p>
    <w:p w:rsidR="002F67EB" w:rsidRDefault="002F67EB" w:rsidP="002F67EB">
      <w:pPr>
        <w:pStyle w:val="ListParagraph"/>
        <w:numPr>
          <w:ilvl w:val="2"/>
          <w:numId w:val="1"/>
        </w:numPr>
        <w:rPr>
          <w:ins w:id="180" w:author="Betsy Chapman" w:date="2013-11-25T16:59:00Z"/>
          <w:color w:val="FF0000"/>
        </w:rPr>
      </w:pPr>
      <w:ins w:id="181" w:author="Betsy Chapman" w:date="2013-11-25T16:59:00Z">
        <w:r>
          <w:rPr>
            <w:color w:val="FF0000"/>
          </w:rPr>
          <w:t>Points =  101.75 – (Price from 10</w:t>
        </w:r>
        <w:r w:rsidRPr="003B07DB">
          <w:rPr>
            <w:color w:val="FF0000"/>
            <w:vertAlign w:val="superscript"/>
          </w:rPr>
          <w:t>th</w:t>
        </w:r>
        <w:r>
          <w:rPr>
            <w:color w:val="FF0000"/>
          </w:rPr>
          <w:t xml:space="preserve"> result); 101.75 – (price from 1</w:t>
        </w:r>
        <w:r w:rsidRPr="003B07DB">
          <w:rPr>
            <w:color w:val="FF0000"/>
            <w:vertAlign w:val="superscript"/>
          </w:rPr>
          <w:t>st</w:t>
        </w:r>
        <w:r>
          <w:rPr>
            <w:color w:val="FF0000"/>
          </w:rPr>
          <w:t xml:space="preserve"> result)</w:t>
        </w:r>
      </w:ins>
    </w:p>
    <w:p w:rsidR="002F67EB" w:rsidRDefault="002F67EB" w:rsidP="002F67EB">
      <w:pPr>
        <w:pStyle w:val="ListParagraph"/>
        <w:numPr>
          <w:ilvl w:val="2"/>
          <w:numId w:val="1"/>
        </w:numPr>
        <w:rPr>
          <w:ins w:id="182" w:author="Betsy Chapman" w:date="2013-11-25T16:59:00Z"/>
          <w:color w:val="FF0000"/>
        </w:rPr>
      </w:pPr>
      <w:ins w:id="183" w:author="Betsy Chapman" w:date="2013-11-25T16:59:00Z">
        <w:r>
          <w:rPr>
            <w:color w:val="FF0000"/>
          </w:rPr>
          <w:t>Payment = Payment for that rate</w:t>
        </w:r>
      </w:ins>
    </w:p>
    <w:p w:rsidR="002F67EB" w:rsidRDefault="002F67EB" w:rsidP="002F67EB">
      <w:pPr>
        <w:pStyle w:val="ListParagraph"/>
        <w:numPr>
          <w:ilvl w:val="2"/>
          <w:numId w:val="1"/>
        </w:numPr>
        <w:rPr>
          <w:ins w:id="184" w:author="Betsy Chapman" w:date="2013-11-25T16:59:00Z"/>
          <w:color w:val="FF0000"/>
        </w:rPr>
      </w:pPr>
      <w:ins w:id="185" w:author="Betsy Chapman" w:date="2013-11-25T16:59:00Z">
        <w:r>
          <w:rPr>
            <w:color w:val="FF0000"/>
          </w:rPr>
          <w:t>APR = Calculated field</w:t>
        </w:r>
      </w:ins>
      <w:ins w:id="186" w:author="Betsy Chapman" w:date="2013-11-25T20:07:00Z">
        <w:r w:rsidR="00BA0710">
          <w:rPr>
            <w:color w:val="FF0000"/>
          </w:rPr>
          <w:t>(more info coming)</w:t>
        </w:r>
      </w:ins>
    </w:p>
    <w:p w:rsidR="006945AD" w:rsidRDefault="006945AD" w:rsidP="006945AD">
      <w:pPr>
        <w:pStyle w:val="ListParagraph"/>
        <w:ind w:left="1440"/>
        <w:rPr>
          <w:ins w:id="187" w:author="Betsy Chapman" w:date="2013-11-25T16:48:00Z"/>
          <w:color w:val="FF0000"/>
        </w:rPr>
        <w:pPrChange w:id="188" w:author="Betsy Chapman" w:date="2013-11-25T16:57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:rsidR="006945AD" w:rsidRDefault="006945AD" w:rsidP="006945AD">
      <w:pPr>
        <w:pStyle w:val="ListParagraph"/>
        <w:ind w:left="1440"/>
        <w:rPr>
          <w:ins w:id="189" w:author="Betsy Chapman" w:date="2013-11-25T16:50:00Z"/>
          <w:color w:val="FF0000"/>
        </w:rPr>
        <w:pPrChange w:id="190" w:author="Betsy Chapman" w:date="2013-11-25T16:50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:rsidR="004F05EB" w:rsidRPr="00C75627" w:rsidRDefault="00C75627" w:rsidP="006945AD">
      <w:pPr>
        <w:pStyle w:val="ListParagraph"/>
        <w:ind w:left="1440"/>
        <w:rPr>
          <w:color w:val="FF0000"/>
        </w:rPr>
        <w:pPrChange w:id="191" w:author="Betsy Chapman" w:date="2013-11-25T16:50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del w:id="192" w:author="Betsy Chapman" w:date="2013-11-25T16:48:00Z">
        <w:r w:rsidRPr="00C75627" w:rsidDel="002A475E">
          <w:rPr>
            <w:color w:val="FF0000"/>
          </w:rPr>
          <w:delText>–</w:delText>
        </w:r>
        <w:r w:rsidR="004F05EB" w:rsidRPr="00C75627" w:rsidDel="002A475E">
          <w:rPr>
            <w:color w:val="FF0000"/>
          </w:rPr>
          <w:delText xml:space="preserve"> 4</w:delText>
        </w:r>
        <w:r w:rsidRPr="00C75627" w:rsidDel="002A475E">
          <w:rPr>
            <w:color w:val="FF0000"/>
          </w:rPr>
          <w:delText xml:space="preserve">:  </w:delText>
        </w:r>
        <w:r w:rsidR="004F05EB" w:rsidRPr="00C75627" w:rsidDel="002A475E">
          <w:rPr>
            <w:color w:val="FF0000"/>
          </w:rPr>
          <w:delText>What are the other scenarios?  Chris Input here</w:delText>
        </w:r>
      </w:del>
    </w:p>
    <w:p w:rsidR="004F05EB" w:rsidRDefault="00C75627" w:rsidP="00045D19">
      <w:pPr>
        <w:pStyle w:val="ListParagraph"/>
        <w:numPr>
          <w:ilvl w:val="0"/>
          <w:numId w:val="1"/>
        </w:numPr>
      </w:pPr>
      <w:r>
        <w:t xml:space="preserve">On results page </w:t>
      </w:r>
      <w:r w:rsidR="004F05EB">
        <w:t>Display only results for scenario 1</w:t>
      </w:r>
    </w:p>
    <w:p w:rsidR="004F05EB" w:rsidRDefault="004F05EB" w:rsidP="00045D19">
      <w:pPr>
        <w:pStyle w:val="ListParagraph"/>
        <w:numPr>
          <w:ilvl w:val="0"/>
          <w:numId w:val="1"/>
        </w:numPr>
      </w:pPr>
      <w:r>
        <w:t>Link saying ‘Show me more’ below results, which, upon clicking, displays all 5 scenarios</w:t>
      </w:r>
    </w:p>
    <w:p w:rsidR="00C75627" w:rsidRDefault="00245E82" w:rsidP="00C75627">
      <w:pPr>
        <w:pStyle w:val="ListParagraph"/>
        <w:numPr>
          <w:ilvl w:val="0"/>
          <w:numId w:val="1"/>
        </w:numPr>
      </w:pPr>
      <w:r>
        <w:t>Final component of the page</w:t>
      </w:r>
      <w:r w:rsidR="00C75627">
        <w:t xml:space="preserve"> is instructions on how to move forward:  </w:t>
      </w:r>
      <w:r w:rsidR="00C75627" w:rsidRPr="00C75627">
        <w:t>Your mortgage profile is almost complete!  We need a little more information</w:t>
      </w:r>
      <w:r w:rsidR="00C75627">
        <w:t xml:space="preserve"> fo</w:t>
      </w:r>
      <w:r w:rsidR="00C75627" w:rsidRPr="00C75627">
        <w:t>r our advisors to be able to help you find the right mortgage</w:t>
      </w:r>
    </w:p>
    <w:p w:rsidR="00C75627" w:rsidRDefault="00C75627" w:rsidP="00C75627">
      <w:pPr>
        <w:pStyle w:val="ListParagraph"/>
        <w:numPr>
          <w:ilvl w:val="1"/>
          <w:numId w:val="1"/>
        </w:numPr>
      </w:pPr>
      <w:r>
        <w:t>Contact box with the following info (same as contact us)</w:t>
      </w:r>
    </w:p>
    <w:p w:rsidR="00C75627" w:rsidRDefault="00C75627" w:rsidP="00C75627">
      <w:pPr>
        <w:pStyle w:val="ListParagraph"/>
        <w:numPr>
          <w:ilvl w:val="2"/>
          <w:numId w:val="1"/>
        </w:numPr>
      </w:pPr>
      <w:r>
        <w:t>First Name</w:t>
      </w:r>
    </w:p>
    <w:p w:rsidR="00C75627" w:rsidRDefault="00C75627" w:rsidP="00C75627">
      <w:pPr>
        <w:pStyle w:val="ListParagraph"/>
        <w:numPr>
          <w:ilvl w:val="2"/>
          <w:numId w:val="1"/>
        </w:numPr>
      </w:pPr>
      <w:r>
        <w:t>Last Name</w:t>
      </w:r>
    </w:p>
    <w:p w:rsidR="00C75627" w:rsidRDefault="00C75627" w:rsidP="00C75627">
      <w:pPr>
        <w:pStyle w:val="ListParagraph"/>
        <w:numPr>
          <w:ilvl w:val="2"/>
          <w:numId w:val="1"/>
        </w:numPr>
      </w:pPr>
      <w:r>
        <w:t>Phone</w:t>
      </w:r>
    </w:p>
    <w:p w:rsidR="00C75627" w:rsidRPr="00C75627" w:rsidRDefault="00C75627" w:rsidP="00C75627">
      <w:pPr>
        <w:pStyle w:val="ListParagraph"/>
        <w:numPr>
          <w:ilvl w:val="2"/>
          <w:numId w:val="1"/>
        </w:numPr>
      </w:pPr>
      <w:r>
        <w:t>Email</w:t>
      </w:r>
    </w:p>
    <w:p w:rsidR="00045D19" w:rsidRPr="004F05EB" w:rsidRDefault="00045D19" w:rsidP="00C75627"/>
    <w:p w:rsidR="004F05EB" w:rsidRDefault="004F05EB" w:rsidP="004F05EB"/>
    <w:p w:rsidR="001942C1" w:rsidRDefault="005C3D4C" w:rsidP="00EA485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56F3DF" wp14:editId="37D678BF">
                <wp:simplePos x="0" y="0"/>
                <wp:positionH relativeFrom="column">
                  <wp:posOffset>2266950</wp:posOffset>
                </wp:positionH>
                <wp:positionV relativeFrom="paragraph">
                  <wp:posOffset>491490</wp:posOffset>
                </wp:positionV>
                <wp:extent cx="1847850" cy="2571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78.5pt;margin-top:38.7pt;width:145.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0AD2EB" wp14:editId="3E4A6327">
                <wp:simplePos x="0" y="0"/>
                <wp:positionH relativeFrom="column">
                  <wp:posOffset>2266950</wp:posOffset>
                </wp:positionH>
                <wp:positionV relativeFrom="paragraph">
                  <wp:posOffset>2367915</wp:posOffset>
                </wp:positionV>
                <wp:extent cx="1381125" cy="2571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78.5pt;margin-top:186.45pt;width:108.7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2952DC" wp14:editId="2A5CC5DF">
                <wp:simplePos x="0" y="0"/>
                <wp:positionH relativeFrom="column">
                  <wp:posOffset>1162050</wp:posOffset>
                </wp:positionH>
                <wp:positionV relativeFrom="paragraph">
                  <wp:posOffset>481965</wp:posOffset>
                </wp:positionV>
                <wp:extent cx="1066800" cy="2571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91.5pt;margin-top:37.95pt;width:84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8C2EE" wp14:editId="69AADB15">
                <wp:simplePos x="0" y="0"/>
                <wp:positionH relativeFrom="column">
                  <wp:posOffset>-123825</wp:posOffset>
                </wp:positionH>
                <wp:positionV relativeFrom="paragraph">
                  <wp:posOffset>1015365</wp:posOffset>
                </wp:positionV>
                <wp:extent cx="1266825" cy="2571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9.75pt;margin-top:79.95pt;width:99.7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A54C3" wp14:editId="5382999A">
                <wp:simplePos x="0" y="0"/>
                <wp:positionH relativeFrom="column">
                  <wp:posOffset>-123825</wp:posOffset>
                </wp:positionH>
                <wp:positionV relativeFrom="paragraph">
                  <wp:posOffset>224790</wp:posOffset>
                </wp:positionV>
                <wp:extent cx="1266825" cy="257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75pt;margin-top:17.7pt;width:99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4B7DD7" wp14:editId="6F277339">
                <wp:simplePos x="0" y="0"/>
                <wp:positionH relativeFrom="column">
                  <wp:posOffset>-123825</wp:posOffset>
                </wp:positionH>
                <wp:positionV relativeFrom="paragraph">
                  <wp:posOffset>472440</wp:posOffset>
                </wp:positionV>
                <wp:extent cx="1266825" cy="257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.75pt;margin-top:37.2pt;width:99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" filled="f" strokecolor="#243f60 [1604]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41148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4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1DCE"/>
    <w:multiLevelType w:val="hybridMultilevel"/>
    <w:tmpl w:val="8DA42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13776"/>
    <w:multiLevelType w:val="hybridMultilevel"/>
    <w:tmpl w:val="ED36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E540A"/>
    <w:multiLevelType w:val="hybridMultilevel"/>
    <w:tmpl w:val="AE80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1E0E5F"/>
    <w:multiLevelType w:val="hybridMultilevel"/>
    <w:tmpl w:val="0596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CA67FE"/>
    <w:multiLevelType w:val="hybridMultilevel"/>
    <w:tmpl w:val="6FFA6C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AA781D"/>
    <w:multiLevelType w:val="hybridMultilevel"/>
    <w:tmpl w:val="AFA4A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93B01FD"/>
    <w:multiLevelType w:val="hybridMultilevel"/>
    <w:tmpl w:val="02A004B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E19"/>
    <w:rsid w:val="00005712"/>
    <w:rsid w:val="0001327B"/>
    <w:rsid w:val="0001387E"/>
    <w:rsid w:val="00021A98"/>
    <w:rsid w:val="00023EEE"/>
    <w:rsid w:val="00024ADB"/>
    <w:rsid w:val="00025C6B"/>
    <w:rsid w:val="000336E1"/>
    <w:rsid w:val="00043293"/>
    <w:rsid w:val="00045B51"/>
    <w:rsid w:val="00045D19"/>
    <w:rsid w:val="00050BBA"/>
    <w:rsid w:val="000525B3"/>
    <w:rsid w:val="00052E96"/>
    <w:rsid w:val="0005515D"/>
    <w:rsid w:val="00067E56"/>
    <w:rsid w:val="00070DDD"/>
    <w:rsid w:val="00071636"/>
    <w:rsid w:val="00073FC8"/>
    <w:rsid w:val="00097CAE"/>
    <w:rsid w:val="000A06D4"/>
    <w:rsid w:val="000A0D38"/>
    <w:rsid w:val="000A284E"/>
    <w:rsid w:val="000A6B6F"/>
    <w:rsid w:val="000B6E1B"/>
    <w:rsid w:val="000C316F"/>
    <w:rsid w:val="000C60FD"/>
    <w:rsid w:val="000D217B"/>
    <w:rsid w:val="000D3E91"/>
    <w:rsid w:val="000D46D2"/>
    <w:rsid w:val="000E1D6C"/>
    <w:rsid w:val="000E280C"/>
    <w:rsid w:val="000E2897"/>
    <w:rsid w:val="00100510"/>
    <w:rsid w:val="00100C54"/>
    <w:rsid w:val="00105CC8"/>
    <w:rsid w:val="00111053"/>
    <w:rsid w:val="00117141"/>
    <w:rsid w:val="00122779"/>
    <w:rsid w:val="001248E6"/>
    <w:rsid w:val="00126A45"/>
    <w:rsid w:val="00132B73"/>
    <w:rsid w:val="00132C2D"/>
    <w:rsid w:val="0013359F"/>
    <w:rsid w:val="00136AE3"/>
    <w:rsid w:val="001371FD"/>
    <w:rsid w:val="00140810"/>
    <w:rsid w:val="00140C72"/>
    <w:rsid w:val="001430C6"/>
    <w:rsid w:val="0015089F"/>
    <w:rsid w:val="00151F4D"/>
    <w:rsid w:val="00155CBF"/>
    <w:rsid w:val="00155F02"/>
    <w:rsid w:val="001676E2"/>
    <w:rsid w:val="00182D65"/>
    <w:rsid w:val="00183013"/>
    <w:rsid w:val="00186478"/>
    <w:rsid w:val="00190AB6"/>
    <w:rsid w:val="0019387E"/>
    <w:rsid w:val="00193F53"/>
    <w:rsid w:val="001942C1"/>
    <w:rsid w:val="00194A12"/>
    <w:rsid w:val="00195710"/>
    <w:rsid w:val="001974BA"/>
    <w:rsid w:val="001C69C5"/>
    <w:rsid w:val="001D10A2"/>
    <w:rsid w:val="001E4AC1"/>
    <w:rsid w:val="001E6EE3"/>
    <w:rsid w:val="00200E9E"/>
    <w:rsid w:val="00201515"/>
    <w:rsid w:val="00204586"/>
    <w:rsid w:val="00204965"/>
    <w:rsid w:val="002134E8"/>
    <w:rsid w:val="002139C4"/>
    <w:rsid w:val="00221D8E"/>
    <w:rsid w:val="00224292"/>
    <w:rsid w:val="002302E8"/>
    <w:rsid w:val="00244DCC"/>
    <w:rsid w:val="00245E82"/>
    <w:rsid w:val="002508FF"/>
    <w:rsid w:val="002550C8"/>
    <w:rsid w:val="0025776D"/>
    <w:rsid w:val="00262540"/>
    <w:rsid w:val="00272410"/>
    <w:rsid w:val="00273C8A"/>
    <w:rsid w:val="00277247"/>
    <w:rsid w:val="00283447"/>
    <w:rsid w:val="0029097E"/>
    <w:rsid w:val="00293EF0"/>
    <w:rsid w:val="00295508"/>
    <w:rsid w:val="00295E7D"/>
    <w:rsid w:val="002A1A18"/>
    <w:rsid w:val="002A1D44"/>
    <w:rsid w:val="002A475E"/>
    <w:rsid w:val="002A76A9"/>
    <w:rsid w:val="002B1B7F"/>
    <w:rsid w:val="002B526F"/>
    <w:rsid w:val="002B533C"/>
    <w:rsid w:val="002C0656"/>
    <w:rsid w:val="002C0D65"/>
    <w:rsid w:val="002C591A"/>
    <w:rsid w:val="002D651D"/>
    <w:rsid w:val="002E2891"/>
    <w:rsid w:val="002E5DD5"/>
    <w:rsid w:val="002E77F8"/>
    <w:rsid w:val="002F64B4"/>
    <w:rsid w:val="002F67EB"/>
    <w:rsid w:val="00301D94"/>
    <w:rsid w:val="00304689"/>
    <w:rsid w:val="00304D3E"/>
    <w:rsid w:val="00305F41"/>
    <w:rsid w:val="00306B18"/>
    <w:rsid w:val="00317754"/>
    <w:rsid w:val="003221BE"/>
    <w:rsid w:val="00327C36"/>
    <w:rsid w:val="003408E2"/>
    <w:rsid w:val="00353190"/>
    <w:rsid w:val="00355E2C"/>
    <w:rsid w:val="003621CF"/>
    <w:rsid w:val="003727EB"/>
    <w:rsid w:val="0037376D"/>
    <w:rsid w:val="00377565"/>
    <w:rsid w:val="003866CA"/>
    <w:rsid w:val="003905E1"/>
    <w:rsid w:val="003977D0"/>
    <w:rsid w:val="003A34B5"/>
    <w:rsid w:val="003A439A"/>
    <w:rsid w:val="003A5E96"/>
    <w:rsid w:val="003A6B20"/>
    <w:rsid w:val="003B400D"/>
    <w:rsid w:val="003D1A10"/>
    <w:rsid w:val="003D39A4"/>
    <w:rsid w:val="003E1869"/>
    <w:rsid w:val="003E4838"/>
    <w:rsid w:val="003F1556"/>
    <w:rsid w:val="00404E37"/>
    <w:rsid w:val="004129A5"/>
    <w:rsid w:val="004173BA"/>
    <w:rsid w:val="00421454"/>
    <w:rsid w:val="00422179"/>
    <w:rsid w:val="00423F69"/>
    <w:rsid w:val="004272F5"/>
    <w:rsid w:val="004372FF"/>
    <w:rsid w:val="004402E5"/>
    <w:rsid w:val="0044438C"/>
    <w:rsid w:val="00445BF9"/>
    <w:rsid w:val="00451A0B"/>
    <w:rsid w:val="00457761"/>
    <w:rsid w:val="00461418"/>
    <w:rsid w:val="00461660"/>
    <w:rsid w:val="00461AA7"/>
    <w:rsid w:val="00467841"/>
    <w:rsid w:val="00472359"/>
    <w:rsid w:val="004763AF"/>
    <w:rsid w:val="0047791F"/>
    <w:rsid w:val="004825D7"/>
    <w:rsid w:val="00487C90"/>
    <w:rsid w:val="004903DD"/>
    <w:rsid w:val="004C37BD"/>
    <w:rsid w:val="004D288A"/>
    <w:rsid w:val="004E67A2"/>
    <w:rsid w:val="004F05EB"/>
    <w:rsid w:val="004F32A2"/>
    <w:rsid w:val="004F3C30"/>
    <w:rsid w:val="00502617"/>
    <w:rsid w:val="00504343"/>
    <w:rsid w:val="00504715"/>
    <w:rsid w:val="0050536C"/>
    <w:rsid w:val="00512BDE"/>
    <w:rsid w:val="005152D9"/>
    <w:rsid w:val="00517DB5"/>
    <w:rsid w:val="00521FBE"/>
    <w:rsid w:val="00522594"/>
    <w:rsid w:val="00526E40"/>
    <w:rsid w:val="0053022C"/>
    <w:rsid w:val="005304F8"/>
    <w:rsid w:val="005317DA"/>
    <w:rsid w:val="00531E93"/>
    <w:rsid w:val="0053624B"/>
    <w:rsid w:val="00544D44"/>
    <w:rsid w:val="005521AA"/>
    <w:rsid w:val="00552E2A"/>
    <w:rsid w:val="005535EF"/>
    <w:rsid w:val="005536F8"/>
    <w:rsid w:val="00573807"/>
    <w:rsid w:val="00577E70"/>
    <w:rsid w:val="00582EF6"/>
    <w:rsid w:val="0059711E"/>
    <w:rsid w:val="005A2019"/>
    <w:rsid w:val="005B4D1B"/>
    <w:rsid w:val="005C3D4C"/>
    <w:rsid w:val="005C678B"/>
    <w:rsid w:val="005C67C7"/>
    <w:rsid w:val="005D324D"/>
    <w:rsid w:val="005D40DC"/>
    <w:rsid w:val="005E2A77"/>
    <w:rsid w:val="005E3407"/>
    <w:rsid w:val="005E493F"/>
    <w:rsid w:val="005F0525"/>
    <w:rsid w:val="005F36F3"/>
    <w:rsid w:val="005F3A98"/>
    <w:rsid w:val="00603BA2"/>
    <w:rsid w:val="006108F1"/>
    <w:rsid w:val="006115F2"/>
    <w:rsid w:val="00623CCA"/>
    <w:rsid w:val="00627B38"/>
    <w:rsid w:val="006315FC"/>
    <w:rsid w:val="00637C3A"/>
    <w:rsid w:val="00640B2D"/>
    <w:rsid w:val="00641E37"/>
    <w:rsid w:val="00646621"/>
    <w:rsid w:val="006553B1"/>
    <w:rsid w:val="00667323"/>
    <w:rsid w:val="00667384"/>
    <w:rsid w:val="00674A4A"/>
    <w:rsid w:val="0068220A"/>
    <w:rsid w:val="0069073A"/>
    <w:rsid w:val="00691FEF"/>
    <w:rsid w:val="006945AD"/>
    <w:rsid w:val="006A1F38"/>
    <w:rsid w:val="006C102A"/>
    <w:rsid w:val="006D077B"/>
    <w:rsid w:val="006E22DF"/>
    <w:rsid w:val="006E4D12"/>
    <w:rsid w:val="007015B5"/>
    <w:rsid w:val="00701D7E"/>
    <w:rsid w:val="007036EB"/>
    <w:rsid w:val="00704253"/>
    <w:rsid w:val="00705B67"/>
    <w:rsid w:val="00713A73"/>
    <w:rsid w:val="00717696"/>
    <w:rsid w:val="00727243"/>
    <w:rsid w:val="0073301C"/>
    <w:rsid w:val="00740D37"/>
    <w:rsid w:val="00741350"/>
    <w:rsid w:val="007438E7"/>
    <w:rsid w:val="00747530"/>
    <w:rsid w:val="00761C25"/>
    <w:rsid w:val="00765E2A"/>
    <w:rsid w:val="00771AFF"/>
    <w:rsid w:val="00774C96"/>
    <w:rsid w:val="00776680"/>
    <w:rsid w:val="00780C1F"/>
    <w:rsid w:val="00790364"/>
    <w:rsid w:val="00792708"/>
    <w:rsid w:val="00793BDC"/>
    <w:rsid w:val="00794CDE"/>
    <w:rsid w:val="007A4202"/>
    <w:rsid w:val="007B26C6"/>
    <w:rsid w:val="007B3FA5"/>
    <w:rsid w:val="007C3625"/>
    <w:rsid w:val="007C4103"/>
    <w:rsid w:val="007C6CCE"/>
    <w:rsid w:val="007D03A6"/>
    <w:rsid w:val="007D790F"/>
    <w:rsid w:val="007E14C8"/>
    <w:rsid w:val="007E2329"/>
    <w:rsid w:val="007F5E3D"/>
    <w:rsid w:val="008056AB"/>
    <w:rsid w:val="00806492"/>
    <w:rsid w:val="00814EAB"/>
    <w:rsid w:val="00816BA3"/>
    <w:rsid w:val="00821E0F"/>
    <w:rsid w:val="00824195"/>
    <w:rsid w:val="008262D0"/>
    <w:rsid w:val="00826A33"/>
    <w:rsid w:val="00841561"/>
    <w:rsid w:val="00844E19"/>
    <w:rsid w:val="008543D7"/>
    <w:rsid w:val="00855EB8"/>
    <w:rsid w:val="008564A5"/>
    <w:rsid w:val="00862734"/>
    <w:rsid w:val="008650C2"/>
    <w:rsid w:val="00865B74"/>
    <w:rsid w:val="00880E8D"/>
    <w:rsid w:val="0088286C"/>
    <w:rsid w:val="00885444"/>
    <w:rsid w:val="00887BD1"/>
    <w:rsid w:val="0089037E"/>
    <w:rsid w:val="00891839"/>
    <w:rsid w:val="008A072C"/>
    <w:rsid w:val="008B2FF1"/>
    <w:rsid w:val="008B6611"/>
    <w:rsid w:val="008B7169"/>
    <w:rsid w:val="008C3B23"/>
    <w:rsid w:val="008D0C6E"/>
    <w:rsid w:val="008D2D6B"/>
    <w:rsid w:val="008E33EF"/>
    <w:rsid w:val="008E424A"/>
    <w:rsid w:val="00904003"/>
    <w:rsid w:val="00904571"/>
    <w:rsid w:val="00904C51"/>
    <w:rsid w:val="00904FDF"/>
    <w:rsid w:val="009148B3"/>
    <w:rsid w:val="00915762"/>
    <w:rsid w:val="0091758F"/>
    <w:rsid w:val="009204F9"/>
    <w:rsid w:val="009252D4"/>
    <w:rsid w:val="00926415"/>
    <w:rsid w:val="00930290"/>
    <w:rsid w:val="009307D3"/>
    <w:rsid w:val="009360F5"/>
    <w:rsid w:val="00950434"/>
    <w:rsid w:val="00951978"/>
    <w:rsid w:val="0095234F"/>
    <w:rsid w:val="00965FF1"/>
    <w:rsid w:val="0096745F"/>
    <w:rsid w:val="00975AB9"/>
    <w:rsid w:val="009772B8"/>
    <w:rsid w:val="00977F86"/>
    <w:rsid w:val="00981C7D"/>
    <w:rsid w:val="00993062"/>
    <w:rsid w:val="0099337C"/>
    <w:rsid w:val="0099488E"/>
    <w:rsid w:val="009C1812"/>
    <w:rsid w:val="009D526C"/>
    <w:rsid w:val="009F51D3"/>
    <w:rsid w:val="00A01208"/>
    <w:rsid w:val="00A012E7"/>
    <w:rsid w:val="00A06A34"/>
    <w:rsid w:val="00A1333E"/>
    <w:rsid w:val="00A14679"/>
    <w:rsid w:val="00A1778D"/>
    <w:rsid w:val="00A204F3"/>
    <w:rsid w:val="00A2336C"/>
    <w:rsid w:val="00A2361D"/>
    <w:rsid w:val="00A23E8F"/>
    <w:rsid w:val="00A241C4"/>
    <w:rsid w:val="00A309C3"/>
    <w:rsid w:val="00A32A11"/>
    <w:rsid w:val="00A34636"/>
    <w:rsid w:val="00A418D0"/>
    <w:rsid w:val="00A51F60"/>
    <w:rsid w:val="00A5392B"/>
    <w:rsid w:val="00A618D4"/>
    <w:rsid w:val="00A61A35"/>
    <w:rsid w:val="00A63175"/>
    <w:rsid w:val="00A652BD"/>
    <w:rsid w:val="00A70DF9"/>
    <w:rsid w:val="00A769B9"/>
    <w:rsid w:val="00A903F3"/>
    <w:rsid w:val="00A951CD"/>
    <w:rsid w:val="00A97A9B"/>
    <w:rsid w:val="00AC1282"/>
    <w:rsid w:val="00AC3FF7"/>
    <w:rsid w:val="00AD665E"/>
    <w:rsid w:val="00AE36D4"/>
    <w:rsid w:val="00AE693A"/>
    <w:rsid w:val="00AF5A3B"/>
    <w:rsid w:val="00B002DF"/>
    <w:rsid w:val="00B00F06"/>
    <w:rsid w:val="00B04556"/>
    <w:rsid w:val="00B10A25"/>
    <w:rsid w:val="00B14188"/>
    <w:rsid w:val="00B1756D"/>
    <w:rsid w:val="00B202DF"/>
    <w:rsid w:val="00B23764"/>
    <w:rsid w:val="00B3010D"/>
    <w:rsid w:val="00B35C8D"/>
    <w:rsid w:val="00B451BE"/>
    <w:rsid w:val="00B46E63"/>
    <w:rsid w:val="00B53BB3"/>
    <w:rsid w:val="00B55086"/>
    <w:rsid w:val="00B603CC"/>
    <w:rsid w:val="00B6549E"/>
    <w:rsid w:val="00B75796"/>
    <w:rsid w:val="00B8247B"/>
    <w:rsid w:val="00B92908"/>
    <w:rsid w:val="00B96888"/>
    <w:rsid w:val="00BA0710"/>
    <w:rsid w:val="00BA075B"/>
    <w:rsid w:val="00BA6560"/>
    <w:rsid w:val="00BD0349"/>
    <w:rsid w:val="00BD2257"/>
    <w:rsid w:val="00BD64BC"/>
    <w:rsid w:val="00BE4BF2"/>
    <w:rsid w:val="00BE6A3C"/>
    <w:rsid w:val="00BF2344"/>
    <w:rsid w:val="00BF2A52"/>
    <w:rsid w:val="00BF4FBA"/>
    <w:rsid w:val="00C01B3B"/>
    <w:rsid w:val="00C04290"/>
    <w:rsid w:val="00C17ACC"/>
    <w:rsid w:val="00C25512"/>
    <w:rsid w:val="00C25FED"/>
    <w:rsid w:val="00C34E46"/>
    <w:rsid w:val="00C36186"/>
    <w:rsid w:val="00C36F07"/>
    <w:rsid w:val="00C42C58"/>
    <w:rsid w:val="00C43C44"/>
    <w:rsid w:val="00C54942"/>
    <w:rsid w:val="00C57405"/>
    <w:rsid w:val="00C6508F"/>
    <w:rsid w:val="00C7451E"/>
    <w:rsid w:val="00C75627"/>
    <w:rsid w:val="00C778FE"/>
    <w:rsid w:val="00C8543E"/>
    <w:rsid w:val="00C92C6B"/>
    <w:rsid w:val="00CA0B7B"/>
    <w:rsid w:val="00CB19A9"/>
    <w:rsid w:val="00CB2BCF"/>
    <w:rsid w:val="00CB42AF"/>
    <w:rsid w:val="00CB54CC"/>
    <w:rsid w:val="00CD10B9"/>
    <w:rsid w:val="00CD3273"/>
    <w:rsid w:val="00CD3312"/>
    <w:rsid w:val="00CD5286"/>
    <w:rsid w:val="00CE2D18"/>
    <w:rsid w:val="00CE3ABE"/>
    <w:rsid w:val="00CE6A25"/>
    <w:rsid w:val="00CF1F23"/>
    <w:rsid w:val="00CF283F"/>
    <w:rsid w:val="00CF610A"/>
    <w:rsid w:val="00CF7C15"/>
    <w:rsid w:val="00D1511A"/>
    <w:rsid w:val="00D16FFD"/>
    <w:rsid w:val="00D20AD3"/>
    <w:rsid w:val="00D21427"/>
    <w:rsid w:val="00D231CF"/>
    <w:rsid w:val="00D249E6"/>
    <w:rsid w:val="00D25278"/>
    <w:rsid w:val="00D255A9"/>
    <w:rsid w:val="00D53EBC"/>
    <w:rsid w:val="00D617D0"/>
    <w:rsid w:val="00D660FC"/>
    <w:rsid w:val="00D7245B"/>
    <w:rsid w:val="00D77924"/>
    <w:rsid w:val="00D8191D"/>
    <w:rsid w:val="00D83DEF"/>
    <w:rsid w:val="00D84A21"/>
    <w:rsid w:val="00D84ECB"/>
    <w:rsid w:val="00D85D8C"/>
    <w:rsid w:val="00D93F12"/>
    <w:rsid w:val="00D96E30"/>
    <w:rsid w:val="00D974FE"/>
    <w:rsid w:val="00DA5FBA"/>
    <w:rsid w:val="00DA67AA"/>
    <w:rsid w:val="00DC2688"/>
    <w:rsid w:val="00DC3E0F"/>
    <w:rsid w:val="00DD3F29"/>
    <w:rsid w:val="00DD543B"/>
    <w:rsid w:val="00DD5ECE"/>
    <w:rsid w:val="00DD6704"/>
    <w:rsid w:val="00DE2D3D"/>
    <w:rsid w:val="00DF2D25"/>
    <w:rsid w:val="00DF52A6"/>
    <w:rsid w:val="00E12130"/>
    <w:rsid w:val="00E14599"/>
    <w:rsid w:val="00E2319E"/>
    <w:rsid w:val="00E2449E"/>
    <w:rsid w:val="00E2591A"/>
    <w:rsid w:val="00E30EA8"/>
    <w:rsid w:val="00E35458"/>
    <w:rsid w:val="00E464B3"/>
    <w:rsid w:val="00E4712C"/>
    <w:rsid w:val="00E52209"/>
    <w:rsid w:val="00E54051"/>
    <w:rsid w:val="00E555E1"/>
    <w:rsid w:val="00E608A7"/>
    <w:rsid w:val="00E613E9"/>
    <w:rsid w:val="00E615E4"/>
    <w:rsid w:val="00E624C8"/>
    <w:rsid w:val="00E6323F"/>
    <w:rsid w:val="00E71DAA"/>
    <w:rsid w:val="00E80720"/>
    <w:rsid w:val="00E81E67"/>
    <w:rsid w:val="00E86381"/>
    <w:rsid w:val="00E86F06"/>
    <w:rsid w:val="00E87F9B"/>
    <w:rsid w:val="00E91AC5"/>
    <w:rsid w:val="00E9272B"/>
    <w:rsid w:val="00EA4850"/>
    <w:rsid w:val="00EB19B0"/>
    <w:rsid w:val="00EC12D6"/>
    <w:rsid w:val="00EC28F9"/>
    <w:rsid w:val="00ED261A"/>
    <w:rsid w:val="00EE4CFD"/>
    <w:rsid w:val="00EE5AB7"/>
    <w:rsid w:val="00EE6177"/>
    <w:rsid w:val="00EE75D8"/>
    <w:rsid w:val="00EF4FD4"/>
    <w:rsid w:val="00EF67A5"/>
    <w:rsid w:val="00F00155"/>
    <w:rsid w:val="00F00B9B"/>
    <w:rsid w:val="00F14D76"/>
    <w:rsid w:val="00F15047"/>
    <w:rsid w:val="00F166F9"/>
    <w:rsid w:val="00F16C48"/>
    <w:rsid w:val="00F16E5B"/>
    <w:rsid w:val="00F20CDE"/>
    <w:rsid w:val="00F217BF"/>
    <w:rsid w:val="00F219CD"/>
    <w:rsid w:val="00F22854"/>
    <w:rsid w:val="00F33CCD"/>
    <w:rsid w:val="00F34E4E"/>
    <w:rsid w:val="00F37CC5"/>
    <w:rsid w:val="00F411C6"/>
    <w:rsid w:val="00F41CB0"/>
    <w:rsid w:val="00F44347"/>
    <w:rsid w:val="00F4476E"/>
    <w:rsid w:val="00F46073"/>
    <w:rsid w:val="00F513B8"/>
    <w:rsid w:val="00F5735A"/>
    <w:rsid w:val="00F71375"/>
    <w:rsid w:val="00F85DEA"/>
    <w:rsid w:val="00F906EF"/>
    <w:rsid w:val="00FA1A07"/>
    <w:rsid w:val="00FA3699"/>
    <w:rsid w:val="00FB1EC6"/>
    <w:rsid w:val="00FB47F2"/>
    <w:rsid w:val="00FB5FE4"/>
    <w:rsid w:val="00FC07D3"/>
    <w:rsid w:val="00FC4017"/>
    <w:rsid w:val="00FC7A81"/>
    <w:rsid w:val="00FD7923"/>
    <w:rsid w:val="00FE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E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D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5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E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D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5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1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Betsy Chapman</dc:creator>
  <cp:lastModifiedBy>Betsy Chapman</cp:lastModifiedBy>
  <cp:revision>2</cp:revision>
  <dcterms:created xsi:type="dcterms:W3CDTF">2013-11-26T06:31:00Z</dcterms:created>
  <dcterms:modified xsi:type="dcterms:W3CDTF">2013-11-26T06:31:00Z</dcterms:modified>
</cp:coreProperties>
</file>